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202" w:rsidRPr="00B32068" w:rsidRDefault="00A61202" w:rsidP="007E302F">
      <w:pPr>
        <w:shd w:val="clear" w:color="auto" w:fill="FFFFFF"/>
        <w:spacing w:after="0" w:line="330" w:lineRule="atLeast"/>
        <w:textAlignment w:val="baseline"/>
        <w:rPr>
          <w:ins w:id="0" w:author="Ивонина Ирина" w:date="2016-08-03T12:51:00Z"/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ins w:id="1" w:author="Ивонина Ирина" w:date="2016-08-03T12:50:00Z">
        <w:del w:id="2" w:author="Махетов Сергей" w:date="2016-08-04T16:26:00Z">
          <w:r w:rsidRPr="00B32068" w:rsidDel="005432DC">
            <w:rPr>
              <w:rFonts w:ascii="Verdana" w:eastAsia="Times New Roman" w:hAnsi="Verdana" w:cs="Times New Roman"/>
              <w:b/>
              <w:color w:val="000000"/>
              <w:sz w:val="21"/>
              <w:szCs w:val="21"/>
              <w:lang w:eastAsia="ru-RU"/>
            </w:rPr>
            <w:delText>Быстрая реализация</w:delText>
          </w:r>
        </w:del>
      </w:ins>
      <w:ins w:id="3" w:author="Махетов Сергей" w:date="2016-08-04T16:27:00Z">
        <w:r w:rsidR="005432DC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Создание</w:t>
        </w:r>
      </w:ins>
      <w:ins w:id="4" w:author="Ивонина Ирина" w:date="2016-08-03T12:51:00Z"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 заглушек для интеграционного тестирования на ApacheCamel и ScalaDSL</w:t>
        </w:r>
      </w:ins>
      <w:ins w:id="5" w:author="Ивонина Ирина" w:date="2016-08-03T12:52:00Z">
        <w:r w:rsidRPr="00B32068">
          <w:rPr>
            <w:rStyle w:val="a5"/>
            <w:b/>
          </w:rPr>
          <w:commentReference w:id="6"/>
        </w:r>
      </w:ins>
    </w:p>
    <w:p w:rsidR="00A61202" w:rsidRPr="00B32068" w:rsidRDefault="00A61202" w:rsidP="007E302F">
      <w:pPr>
        <w:shd w:val="clear" w:color="auto" w:fill="FFFFFF"/>
        <w:spacing w:after="0" w:line="330" w:lineRule="atLeast"/>
        <w:textAlignment w:val="baseline"/>
        <w:rPr>
          <w:ins w:id="7" w:author="Ивонина Ирина" w:date="2016-08-03T12:55:00Z"/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ins w:id="8" w:author="Ивонина Ирина" w:date="2016-08-03T12:51:00Z"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Создание заглушек на ApacheCamel</w:t>
        </w:r>
      </w:ins>
    </w:p>
    <w:p w:rsidR="00A61202" w:rsidRPr="00B32068" w:rsidRDefault="00A61202" w:rsidP="007E302F">
      <w:pPr>
        <w:shd w:val="clear" w:color="auto" w:fill="FFFFFF"/>
        <w:spacing w:after="0" w:line="330" w:lineRule="atLeast"/>
        <w:textAlignment w:val="baseline"/>
        <w:rPr>
          <w:ins w:id="9" w:author="Ивонина Ирина" w:date="2016-08-03T13:10:00Z"/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ins w:id="10" w:author="Ивонина Ирина" w:date="2016-08-03T12:55:00Z"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Создание заглушек</w:t>
        </w:r>
      </w:ins>
      <w:ins w:id="11" w:author="Ивонина Ирина" w:date="2016-08-03T12:56:00Z"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 на ApacheCamel</w:t>
        </w:r>
      </w:ins>
      <w:ins w:id="12" w:author="Ивонина Ирина" w:date="2016-08-03T13:09:00Z">
        <w:r w:rsidR="005E5759"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 для интеграционного тестирования</w:t>
        </w:r>
      </w:ins>
    </w:p>
    <w:p w:rsidR="005E5759" w:rsidRPr="00B32068" w:rsidRDefault="005E5759" w:rsidP="007E302F">
      <w:pPr>
        <w:shd w:val="clear" w:color="auto" w:fill="FFFFFF"/>
        <w:spacing w:after="0" w:line="330" w:lineRule="atLeast"/>
        <w:textAlignment w:val="baseline"/>
        <w:rPr>
          <w:ins w:id="13" w:author="Ивонина Ирина" w:date="2016-08-03T13:16:00Z"/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ins w:id="14" w:author="Ивонина Ирина" w:date="2016-08-03T13:11:00Z"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З</w:t>
        </w:r>
      </w:ins>
      <w:ins w:id="15" w:author="Ивонина Ирина" w:date="2016-08-03T13:10:00Z"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аглуш</w:t>
        </w:r>
      </w:ins>
      <w:ins w:id="16" w:author="Ивонина Ирина" w:date="2016-08-03T13:12:00Z"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ки</w:t>
        </w:r>
      </w:ins>
      <w:ins w:id="17" w:author="Ивонина Ирина" w:date="2016-08-03T13:10:00Z"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 на ApacheCamel и </w:t>
        </w:r>
      </w:ins>
      <w:ins w:id="18" w:author="Ивонина Ирина" w:date="2016-08-03T13:12:00Z"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Scala DSL для интеграционного тестирования</w:t>
        </w:r>
      </w:ins>
    </w:p>
    <w:p w:rsidR="005E5759" w:rsidRPr="00B32068" w:rsidRDefault="005E5759" w:rsidP="007E302F">
      <w:pPr>
        <w:shd w:val="clear" w:color="auto" w:fill="FFFFFF"/>
        <w:spacing w:after="0" w:line="330" w:lineRule="atLeast"/>
        <w:textAlignment w:val="baseline"/>
        <w:rPr>
          <w:ins w:id="19" w:author="Ивонина Ирина" w:date="2016-08-03T15:51:00Z"/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ins w:id="20" w:author="Ивонина Ирина" w:date="2016-08-03T13:16:00Z"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Интеграционное тестирование: </w:t>
        </w:r>
      </w:ins>
      <w:ins w:id="21" w:author="Ивонина Ирина" w:date="2016-08-03T13:17:00Z">
        <w:r w:rsidRPr="00B32068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создание заглушек на ApacheCamel и Scala DSL</w:t>
        </w:r>
      </w:ins>
    </w:p>
    <w:p w:rsidR="009A409D" w:rsidRPr="00B32068" w:rsidRDefault="009A409D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r w:rsidRPr="00B32068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 xml:space="preserve">ApacheCamel + Scala DSL = быстрые заглушки для </w:t>
      </w:r>
      <w:r w:rsidR="005B0A36">
        <w:rPr>
          <w:rFonts w:ascii="Verdana" w:eastAsia="Times New Roman" w:hAnsi="Verdana" w:cs="Times New Roman"/>
          <w:b/>
          <w:color w:val="000000"/>
          <w:sz w:val="21"/>
          <w:szCs w:val="21"/>
          <w:lang w:val="en-US" w:eastAsia="ru-RU"/>
        </w:rPr>
        <w:t xml:space="preserve"> </w:t>
      </w:r>
      <w:r w:rsidR="005B0A36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 xml:space="preserve">интеграционного </w:t>
      </w:r>
      <w:r w:rsidRPr="00B32068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тестирования</w:t>
      </w:r>
    </w:p>
    <w:p w:rsidR="00370F82" w:rsidRPr="00653E4A" w:rsidRDefault="00370F82" w:rsidP="007E302F">
      <w:pPr>
        <w:shd w:val="clear" w:color="auto" w:fill="FFFFFF"/>
        <w:spacing w:after="0" w:line="330" w:lineRule="atLeast"/>
        <w:textAlignment w:val="baseline"/>
        <w:rPr>
          <w:ins w:id="22" w:author="Ивонина Ирина" w:date="2016-08-03T12:50:00Z"/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653E4A" w:rsidRDefault="007E302F" w:rsidP="007E302F">
      <w:pPr>
        <w:shd w:val="clear" w:color="auto" w:fill="FFFFFF"/>
        <w:spacing w:after="0" w:line="330" w:lineRule="atLeast"/>
        <w:textAlignment w:val="baseline"/>
        <w:rPr>
          <w:ins w:id="23" w:author="Ивонина Ирина" w:date="2016-08-03T13:23:00Z"/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</w:t>
      </w:r>
      <w:r w:rsidR="005E575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статье</w:t>
      </w:r>
      <w:r w:rsidR="005B0A3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рассмотрены примеры использования ApacheCamel</w:t>
      </w:r>
      <w:r w:rsidR="009A409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для</w:t>
      </w:r>
      <w:ins w:id="24" w:author="Enot" w:date="2016-08-06T22:12:00Z">
        <w:r w:rsidR="005B0A3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="009A409D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создани</w:t>
      </w:r>
      <w:r w:rsidR="009A409D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я</w:t>
      </w:r>
      <w:ins w:id="25" w:author="Enot" w:date="2016-08-06T22:12:00Z">
        <w:r w:rsidR="005B0A3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тестовых заглушек, а также компонентов информационной системы.</w:t>
      </w:r>
    </w:p>
    <w:p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del w:id="26" w:author="Ивонина Ирина" w:date="2016-08-03T13:21:00Z">
        <w:r w:rsidRPr="007E302F" w:rsidDel="00653E4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Часто возникает необходимость эмулировать работу какой-либо части системы для интеграционного тестирования, сделать заглушку или написать простой компонент интеграции. Это может быть веб-сервис, возвращающий нужные ответы, </w:t>
      </w:r>
      <w:r w:rsidR="00653E4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или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тест, наполняющий базу данных, </w:t>
      </w:r>
      <w:r w:rsidR="00653E4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или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приложение, которое считывает сообщение из очереди и возвращает результат обработки, </w:t>
      </w:r>
      <w:r w:rsidR="00653E4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или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генератор файлов</w:t>
      </w:r>
      <w:r w:rsidR="00653E4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</w:t>
      </w:r>
      <w:r w:rsidR="00653E4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ли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другие компоненты.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Для разовой проверки интеграции мы бы </w:t>
      </w:r>
      <w:commentRangeStart w:id="27"/>
      <w:r w:rsidR="001D6E9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взяли</w:t>
      </w:r>
      <w:ins w:id="28" w:author="Enot" w:date="2016-08-06T22:14:00Z">
        <w:r w:rsidR="005B0A3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простое </w:t>
      </w:r>
      <w:r w:rsidR="00653E4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приложение</w:t>
      </w:r>
      <w:ins w:id="29" w:author="Enot" w:date="2016-08-06T22:15:00Z">
        <w:r w:rsidR="005B0A3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 написанное на</w:t>
        </w:r>
      </w:ins>
      <w:r w:rsidR="00653E4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r w:rsidR="00653E4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на </w:t>
      </w:r>
      <w:r w:rsidR="00653E4A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J</w:t>
      </w:r>
      <w:r w:rsidR="00653E4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ava</w:t>
      </w:r>
      <w:r w:rsidR="00653E4A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</w:t>
      </w:r>
      <w:r w:rsidR="00653E4A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</w:t>
      </w:r>
      <w:r w:rsidR="00653E4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cala</w:t>
      </w:r>
      <w:ins w:id="30" w:author="Enot" w:date="2016-08-06T22:14:00Z">
        <w:r w:rsidR="005B0A3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или</w:t>
      </w:r>
      <w:ins w:id="31" w:author="Enot" w:date="2016-08-06T22:14:00Z">
        <w:r w:rsidR="005B0A3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реализовали сценарий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r w:rsidR="00653E4A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JM</w:t>
      </w:r>
      <w:r w:rsidR="00653E4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eter</w:t>
      </w:r>
      <w:commentRangeEnd w:id="27"/>
      <w:r w:rsidR="00653E4A">
        <w:rPr>
          <w:rStyle w:val="a5"/>
        </w:rPr>
        <w:commentReference w:id="27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Но нам нужна система, которая постоянно работает, отвечает на запросы и не требует действий со стороны тестировщика — запустил и </w:t>
      </w:r>
      <w:r w:rsidR="005B0A3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забыл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Для </w:t>
      </w:r>
      <w:r w:rsidR="001D6E9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решения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этой </w:t>
      </w:r>
      <w:r w:rsidR="001D6E9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задачи</w:t>
      </w:r>
      <w:ins w:id="32" w:author="Enot" w:date="2016-08-06T22:17:00Z">
        <w:r w:rsidR="005B0A3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="005275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мы</w:t>
      </w:r>
      <w:ins w:id="33" w:author="Enot" w:date="2016-08-06T22:17:00Z">
        <w:r w:rsidR="005B0A3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="00527589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использ</w:t>
      </w:r>
      <w:r w:rsidR="005B0A3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уем </w:t>
      </w:r>
      <w:r w:rsidR="00527589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приложени</w:t>
      </w:r>
      <w:r w:rsidR="005275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е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r w:rsidR="00527589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основанно</w:t>
      </w:r>
      <w:r w:rsidR="00527589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е</w:t>
      </w:r>
      <w:ins w:id="34" w:author="Enot" w:date="2016-08-06T22:17:00Z">
        <w:r w:rsidR="005B0A3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 фреймворке</w:t>
      </w:r>
      <w:ins w:id="35" w:author="Enot" w:date="2016-08-06T22:18:00Z">
        <w:r w:rsidR="005B0A3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3D2DE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Apache</w:t>
      </w:r>
      <w:r w:rsidR="0071273A" w:rsidRPr="003D2DE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Сamel</w:t>
      </w:r>
      <w:r w:rsidRPr="003D2DEE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71273A" w:rsidRPr="007E302F" w:rsidRDefault="0071273A" w:rsidP="00712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273A" w:rsidRPr="007E302F" w:rsidRDefault="003D2DEE" w:rsidP="0071273A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Мы</w:t>
      </w:r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рассмотр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им</w:t>
      </w:r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5 </w:t>
      </w:r>
      <w:commentRangeStart w:id="36"/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сценариев</w:t>
      </w:r>
      <w:commentRangeEnd w:id="36"/>
      <w:r>
        <w:rPr>
          <w:rStyle w:val="a5"/>
        </w:rPr>
        <w:commentReference w:id="36"/>
      </w:r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от простого к сложному:</w:t>
      </w:r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del w:id="37" w:author="Ивонина Ирина" w:date="2016-08-03T13:43:00Z">
        <w:r w:rsidR="0071273A" w:rsidRPr="007E302F" w:rsidDel="003D2DE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1</w:delText>
        </w:r>
      </w:del>
      <w:ins w:id="38" w:author="Ивонина Ирина" w:date="2016-08-03T13:53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</w:t>
        </w:r>
      </w:ins>
      <w:ins w:id="39" w:author="Ивонина Ирина" w:date="2016-08-03T13:43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ценарий 1</w:t>
        </w:r>
      </w:ins>
      <w:ins w:id="40" w:author="Ивонина Ирина" w:date="2016-08-03T13:54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:</w:t>
        </w:r>
      </w:ins>
      <w:del w:id="41" w:author="Ивонина Ирина" w:date="2016-08-03T13:43:00Z">
        <w:r w:rsidR="0071273A" w:rsidRPr="007E302F" w:rsidDel="003D2DE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)</w:delText>
        </w:r>
      </w:del>
      <w:del w:id="42" w:author="Ивонина Ирина" w:date="2016-08-03T13:54:00Z">
        <w:r w:rsidR="0071273A" w:rsidRPr="007E302F" w:rsidDel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Ч</w:delText>
        </w:r>
      </w:del>
      <w:ins w:id="43" w:author="Ивонина Ирина" w:date="2016-08-03T13:54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ч</w:t>
        </w:r>
      </w:ins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тение файлов в одной кодировке, запись</w:t>
      </w:r>
      <w:ins w:id="44" w:author="Ивонина Ирина" w:date="2016-08-03T13:54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–</w:t>
        </w:r>
      </w:ins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другой;</w:t>
      </w:r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ins w:id="45" w:author="Ивонина Ирина" w:date="2016-08-03T13:54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</w:t>
        </w:r>
      </w:ins>
      <w:ins w:id="46" w:author="Ивонина Ирина" w:date="2016-08-03T13:43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ценарий</w:t>
        </w:r>
      </w:ins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2</w:t>
      </w:r>
      <w:del w:id="47" w:author="Ивонина Ирина" w:date="2016-08-03T13:44:00Z">
        <w:r w:rsidR="0071273A" w:rsidRPr="007E302F" w:rsidDel="003D2DE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)</w:delText>
        </w:r>
      </w:del>
      <w:ins w:id="48" w:author="Ивонина Ирина" w:date="2016-08-03T13:55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:</w:t>
        </w:r>
      </w:ins>
      <w:del w:id="49" w:author="Ивонина Ирина" w:date="2016-08-03T13:55:00Z">
        <w:r w:rsidR="0071273A" w:rsidRPr="007E302F" w:rsidDel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З</w:delText>
        </w:r>
      </w:del>
      <w:ins w:id="50" w:author="Ивонина Ирина" w:date="2016-08-03T13:55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з</w:t>
        </w:r>
      </w:ins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апрос к веб</w:t>
      </w:r>
      <w:ins w:id="51" w:author="Ивонина Ирина" w:date="2016-08-03T14:00:00Z">
        <w:r w:rsidR="00095FF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-</w:t>
        </w:r>
      </w:ins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сервису порасписанию и сохранение сообщения в Redis;</w:t>
      </w:r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ins w:id="52" w:author="Ивонина Ирина" w:date="2016-08-03T13:54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</w:t>
        </w:r>
      </w:ins>
      <w:ins w:id="53" w:author="Ивонина Ирина" w:date="2016-08-03T13:44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ценарий</w:t>
        </w:r>
      </w:ins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3</w:t>
      </w:r>
      <w:del w:id="54" w:author="Ивонина Ирина" w:date="2016-08-03T13:44:00Z">
        <w:r w:rsidR="0071273A" w:rsidRPr="007E302F" w:rsidDel="003D2DE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)</w:delText>
        </w:r>
      </w:del>
      <w:ins w:id="55" w:author="Ивонина Ирина" w:date="2016-08-03T13:55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:</w:t>
        </w:r>
      </w:ins>
      <w:commentRangeStart w:id="56"/>
      <w:del w:id="57" w:author="Ивонина Ирина" w:date="2016-08-03T13:55:00Z">
        <w:r w:rsidR="0071273A" w:rsidRPr="007E302F" w:rsidDel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Р</w:delText>
        </w:r>
      </w:del>
      <w:ins w:id="58" w:author="Ивонина Ирина" w:date="2016-08-03T13:55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р</w:t>
        </w:r>
      </w:ins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еализация веб-сервиса с использованием </w:t>
      </w:r>
      <w:del w:id="59" w:author="Ивонина Ирина" w:date="2016-08-03T14:02:00Z">
        <w:r w:rsidR="0071273A" w:rsidRPr="007E302F" w:rsidDel="00095FF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j</w:delText>
        </w:r>
      </w:del>
      <w:ins w:id="60" w:author="Ивонина Ирина" w:date="2016-08-03T14:02:00Z">
        <w:r w:rsidR="00095FF9">
          <w:rPr>
            <w:rFonts w:ascii="Verdana" w:eastAsia="Times New Roman" w:hAnsi="Verdana" w:cs="Times New Roman"/>
            <w:color w:val="000000"/>
            <w:sz w:val="21"/>
            <w:szCs w:val="21"/>
            <w:lang w:val="en-US" w:eastAsia="ru-RU"/>
          </w:rPr>
          <w:t>J</w:t>
        </w:r>
      </w:ins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etty, который возвращает сообщение в зависимости от параметра </w:t>
      </w:r>
      <w:ins w:id="61" w:author="Ивонина Ирина" w:date="2016-08-03T14:19:00Z">
        <w:r w:rsidR="001B6113">
          <w:rPr>
            <w:lang w:val="en-US"/>
          </w:rPr>
          <w:t>GET</w:t>
        </w:r>
        <w:r w:rsidR="001B611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-</w:t>
        </w:r>
      </w:ins>
      <w:del w:id="62" w:author="Ивонина Ирина" w:date="2016-08-03T14:19:00Z">
        <w:r w:rsidR="0071273A" w:rsidRPr="007E302F" w:rsidDel="001B611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get </w:delText>
        </w:r>
      </w:del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запроса;</w:t>
      </w:r>
      <w:commentRangeEnd w:id="56"/>
      <w:r w:rsidR="009D13D3">
        <w:rPr>
          <w:rStyle w:val="a5"/>
        </w:rPr>
        <w:commentReference w:id="56"/>
      </w:r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ins w:id="63" w:author="Ивонина Ирина" w:date="2016-08-03T13:54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</w:t>
        </w:r>
      </w:ins>
      <w:ins w:id="64" w:author="Ивонина Ирина" w:date="2016-08-03T13:44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ценарий</w:t>
        </w:r>
      </w:ins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4</w:t>
      </w:r>
      <w:del w:id="65" w:author="Ивонина Ирина" w:date="2016-08-03T13:44:00Z">
        <w:r w:rsidR="0071273A" w:rsidRPr="007E302F" w:rsidDel="003D2DE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)</w:delText>
        </w:r>
      </w:del>
      <w:ins w:id="66" w:author="Ивонина Ирина" w:date="2016-08-03T13:55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:</w:t>
        </w:r>
      </w:ins>
      <w:del w:id="67" w:author="Ивонина Ирина" w:date="2016-08-03T13:55:00Z">
        <w:r w:rsidR="0071273A" w:rsidRPr="007E302F" w:rsidDel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Ч</w:delText>
        </w:r>
      </w:del>
      <w:ins w:id="68" w:author="Ивонина Ирина" w:date="2016-08-03T13:55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ч</w:t>
        </w:r>
      </w:ins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тение сообщения из очереди и отправка сообщения в БД;</w:t>
      </w:r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ins w:id="69" w:author="Ивонина Ирина" w:date="2016-08-03T13:54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</w:t>
        </w:r>
      </w:ins>
      <w:ins w:id="70" w:author="Ивонина Ирина" w:date="2016-08-03T13:44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ценарий</w:t>
        </w:r>
      </w:ins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5</w:t>
      </w:r>
      <w:del w:id="71" w:author="Ивонина Ирина" w:date="2016-08-03T13:44:00Z">
        <w:r w:rsidR="0071273A" w:rsidRPr="007E302F" w:rsidDel="003D2DE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)</w:delText>
        </w:r>
      </w:del>
      <w:ins w:id="72" w:author="Ивонина Ирина" w:date="2016-08-03T13:55:00Z">
        <w:r w:rsidR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:</w:t>
        </w:r>
      </w:ins>
      <w:del w:id="73" w:author="Ивонина Ирина" w:date="2016-08-03T13:55:00Z">
        <w:r w:rsidR="0071273A" w:rsidRPr="007E302F" w:rsidDel="001D6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П</w:delText>
        </w:r>
      </w:del>
      <w:del w:id="74" w:author="Ивонина Ирина" w:date="2016-08-03T18:57:00Z">
        <w:r w:rsidR="0071273A" w:rsidRPr="007E302F" w:rsidDel="009D13D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ример м</w:delText>
        </w:r>
      </w:del>
      <w:ins w:id="75" w:author="Ивонина Ирина" w:date="2016-08-03T18:57:00Z">
        <w:r w:rsidR="009D13D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м</w:t>
        </w:r>
      </w:ins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аршрутизаци</w:t>
      </w:r>
      <w:del w:id="76" w:author="Ивонина Ирина" w:date="2016-08-03T18:57:00Z">
        <w:r w:rsidR="0071273A" w:rsidRPr="007E302F" w:rsidDel="009D13D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и</w:delText>
        </w:r>
      </w:del>
      <w:ins w:id="77" w:author="Ивонина Ирина" w:date="2016-08-03T18:57:00Z">
        <w:r w:rsidR="009D13D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я</w:t>
        </w:r>
      </w:ins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 содержимому файла.</w:t>
      </w:r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del w:id="78" w:author="Ивонина Ирина" w:date="2016-08-03T14:25:00Z">
        <w:r w:rsidR="0071273A" w:rsidRPr="007E302F" w:rsidDel="00AA064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Также существует</w:delText>
        </w:r>
      </w:del>
      <w:ins w:id="79" w:author="Ивонина Ирина" w:date="2016-08-03T14:25:00Z">
        <w:r w:rsidR="00AA064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Есть еще</w:t>
        </w:r>
      </w:ins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отличный </w:t>
      </w:r>
      <w:del w:id="80" w:author="Ивонина Ирина" w:date="2016-08-03T14:25:00Z">
        <w:r w:rsidR="0071273A" w:rsidRPr="007E302F" w:rsidDel="00AA064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пример</w:delText>
        </w:r>
      </w:del>
      <w:ins w:id="81" w:author="Ивонина Ирина" w:date="2016-08-03T14:25:00Z">
        <w:r w:rsidR="00AA064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сценарий</w:t>
        </w:r>
      </w:ins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 чтением сообщения из файла и отправкой его </w:t>
      </w:r>
      <w:commentRangeStart w:id="82"/>
      <w:del w:id="83" w:author="Ивонина Ирина" w:date="2016-08-03T14:22:00Z">
        <w:r w:rsidR="0071273A" w:rsidRPr="007E302F" w:rsidDel="00AA064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http </w:delText>
        </w:r>
      </w:del>
      <w:ins w:id="84" w:author="Ивонина Ирина" w:date="2016-08-03T14:22:00Z">
        <w:r w:rsidR="00AA0643">
          <w:rPr>
            <w:rFonts w:ascii="Verdana" w:hAnsi="Verdana"/>
            <w:color w:val="000000"/>
            <w:sz w:val="21"/>
            <w:szCs w:val="21"/>
            <w:shd w:val="clear" w:color="auto" w:fill="FFFFFF"/>
          </w:rPr>
          <w:t>POST</w:t>
        </w:r>
      </w:ins>
      <w:del w:id="85" w:author="Ивонина Ирина" w:date="2016-08-03T14:22:00Z">
        <w:r w:rsidR="0071273A" w:rsidRPr="007E302F" w:rsidDel="00AA064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post </w:delText>
        </w:r>
      </w:del>
      <w:ins w:id="86" w:author="Ивонина Ирина" w:date="2016-08-03T14:22:00Z">
        <w:r w:rsidR="00AA064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-</w:t>
        </w:r>
      </w:ins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запросом</w:t>
      </w:r>
      <w:commentRangeEnd w:id="82"/>
      <w:r w:rsidR="00AA0643">
        <w:rPr>
          <w:rStyle w:val="a5"/>
        </w:rPr>
        <w:commentReference w:id="82"/>
      </w:r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</w:t>
      </w:r>
      <w:commentRangeStart w:id="87"/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Пример немного устаревший, </w:t>
      </w:r>
      <w:commentRangeEnd w:id="87"/>
      <w:r w:rsidR="00AA0643">
        <w:rPr>
          <w:rStyle w:val="a5"/>
        </w:rPr>
        <w:commentReference w:id="87"/>
      </w:r>
      <w:r w:rsidR="0071273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но может быть полезен</w:t>
      </w:r>
      <w:del w:id="88" w:author="Ивонина Ирина" w:date="2016-08-03T14:41:00Z">
        <w:r w:rsidR="0071273A" w:rsidRPr="007E302F" w:rsidDel="0085336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.</w:delText>
        </w:r>
        <w:r w:rsidR="0071273A" w:rsidRPr="007E302F" w:rsidDel="0085336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</w:del>
      <w:ins w:id="89" w:author="Ивонина Ирина" w:date="2016-08-03T14:41:00Z">
        <w:r w:rsidR="00853360">
          <w:t>(</w:t>
        </w:r>
      </w:ins>
      <w:hyperlink r:id="rId5" w:history="1">
        <w:r w:rsidR="0071273A" w:rsidRPr="007E302F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http://www.lightbend.com/activator/template/camel-http</w:t>
        </w:r>
      </w:hyperlink>
      <w:ins w:id="90" w:author="Ивонина Ирина" w:date="2016-08-03T14:41:00Z">
        <w:r w:rsidR="00853360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 xml:space="preserve">; </w:t>
        </w:r>
      </w:ins>
      <w:del w:id="91" w:author="Ивонина Ирина" w:date="2016-08-03T14:41:00Z">
        <w:r w:rsidR="0071273A" w:rsidRPr="007E302F" w:rsidDel="0085336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</w:del>
      <w:hyperlink r:id="rId6" w:anchor="master" w:history="1">
        <w:r w:rsidR="0071273A" w:rsidRPr="007E302F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https://github.com/hilton/activator-camel-http#master</w:t>
        </w:r>
      </w:hyperlink>
      <w:ins w:id="92" w:author="Ивонина Ирина" w:date="2016-08-03T14:41:00Z">
        <w:r w:rsidR="00853360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).</w:t>
        </w:r>
      </w:ins>
    </w:p>
    <w:p w:rsidR="007E302F" w:rsidRPr="007E302F" w:rsidRDefault="007E302F" w:rsidP="00C62ECB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bookmarkStart w:id="93" w:name="habracut"/>
      <w:bookmarkEnd w:id="93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="00C62ECB" w:rsidRPr="00C62ECB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Коротко о</w:t>
      </w:r>
      <w:r w:rsidR="009F78F0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бинструментах, используемых для</w:t>
      </w:r>
      <w:r w:rsidR="00C62ECB" w:rsidRPr="00C62ECB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 xml:space="preserve"> решения задачи</w:t>
      </w:r>
    </w:p>
    <w:p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Apache</w:t>
      </w:r>
      <w:r w:rsidR="0063276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C</w:t>
      </w:r>
      <w:r w:rsidR="0063276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amel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 </w:t>
      </w:r>
      <w:hyperlink r:id="rId7" w:history="1">
        <w:r w:rsidRPr="007E302F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http://camel.apache.org/</w:t>
        </w:r>
      </w:hyperlink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) — </w:t>
      </w:r>
      <w:r w:rsidR="0063276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java</w:t>
      </w:r>
      <w:r w:rsidR="0063276F" w:rsidRPr="00B3206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-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фреймворк, предназначенный для реализации обмена сообщениями между компонентами информационной системы. </w:t>
      </w:r>
      <w:commentRangeStart w:id="94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Реализует </w:t>
      </w:r>
      <w:r w:rsidR="005B0A3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подход </w:t>
      </w:r>
      <w:r w:rsidR="0063276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EnterpriseIntegrationPatterns</w:t>
      </w:r>
      <w:r w:rsidR="0063276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EIP</w:t>
      </w:r>
      <w:r w:rsidR="0063276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commentRangeEnd w:id="94"/>
      <w:r w:rsidR="0063276F">
        <w:rPr>
          <w:rStyle w:val="a5"/>
        </w:rPr>
        <w:commentReference w:id="94"/>
      </w:r>
      <w:ins w:id="95" w:author="Enot" w:date="2016-08-06T22:20:00Z">
        <w:r w:rsidR="005B0A3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="00A45CF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Позволяет</w:t>
      </w:r>
      <w:ins w:id="96" w:author="Enot" w:date="2016-08-06T22:21:00Z">
        <w:r w:rsidR="005B0A3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="00A45CFB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работ</w:t>
      </w:r>
      <w:r w:rsidR="00A45CF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ать</w:t>
      </w:r>
      <w:ins w:id="97" w:author="Enot" w:date="2016-08-06T22:21:00Z">
        <w:r w:rsidR="005B0A3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 файлами, БД, менеджерами очередей, веб-сервисами и другими компонентами — их </w:t>
      </w:r>
      <w:r w:rsidR="00A45CFB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порядка</w:t>
      </w:r>
      <w:ins w:id="98" w:author="Enot" w:date="2016-08-06T22:22:00Z">
        <w:r w:rsidR="005B0A3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240 на странице проекта </w:t>
      </w:r>
      <w:ins w:id="99" w:author="Ивонина Ирина" w:date="2016-08-03T15:10:00Z">
        <w:r w:rsidR="00A45CFB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(</w:t>
        </w:r>
      </w:ins>
      <w:hyperlink r:id="rId8" w:history="1">
        <w:r w:rsidRPr="007E302F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http://camel.apache.org/component.html</w:t>
        </w:r>
      </w:hyperlink>
      <w:r w:rsidR="00A45CFB">
        <w:rPr>
          <w:rFonts w:ascii="Verdana" w:eastAsia="Times New Roman" w:hAnsi="Verdana" w:cs="Times New Roman"/>
          <w:color w:val="990099"/>
          <w:sz w:val="21"/>
          <w:szCs w:val="21"/>
          <w:bdr w:val="none" w:sz="0" w:space="0" w:color="auto" w:frame="1"/>
          <w:lang w:eastAsia="ru-RU"/>
        </w:rPr>
        <w:t>).</w:t>
      </w:r>
      <w:ins w:id="100" w:author="Ивонина Ирина" w:date="2016-08-03T15:10:00Z">
        <w:r w:rsidR="00A45CFB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 xml:space="preserve"> </w:t>
        </w:r>
      </w:ins>
      <w:del w:id="101" w:author="Ивонина Ирина" w:date="2016-08-03T15:10:00Z">
        <w:r w:rsidRPr="007E302F" w:rsidDel="00A45CFB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</w:del>
      <w:commentRangeStart w:id="102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Компонент </w:t>
      </w:r>
      <w:commentRangeEnd w:id="102"/>
      <w:r w:rsidR="00DA4A29">
        <w:rPr>
          <w:rStyle w:val="a5"/>
        </w:rPr>
        <w:commentReference w:id="102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может</w:t>
      </w:r>
      <w:ins w:id="103" w:author="Enot" w:date="2016-08-06T22:23:00Z">
        <w:r w:rsidR="005B0A3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реализовывать </w:t>
      </w:r>
      <w:r w:rsidR="005B0A3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производителя</w:t>
      </w:r>
      <w:r w:rsidR="005B0A36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сообщения(Producer), </w:t>
      </w:r>
      <w:r w:rsidR="005B0A3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потребителя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(Consumer)</w:t>
      </w:r>
      <w:r w:rsidR="005B0A36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либо может выполнять обе роли.</w:t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del w:id="104" w:author="Ивонина Ирина" w:date="2016-08-03T15:39:00Z">
        <w:r w:rsidRPr="007E302F" w:rsidDel="00503518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</w:del>
    </w:p>
    <w:p w:rsidR="007E302F" w:rsidRPr="007E302F" w:rsidDel="0086591F" w:rsidRDefault="00280C16" w:rsidP="007E302F">
      <w:pPr>
        <w:shd w:val="clear" w:color="auto" w:fill="FFFFFF"/>
        <w:spacing w:after="0" w:line="330" w:lineRule="atLeast"/>
        <w:textAlignment w:val="baseline"/>
        <w:rPr>
          <w:del w:id="105" w:author="Ивонина Ирина" w:date="2016-08-03T16:01:00Z"/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Порядок р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абот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ы</w:t>
      </w:r>
      <w:ins w:id="106" w:author="Enot" w:date="2016-08-06T22:26:00Z">
        <w:r w:rsidR="005B0A3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 Camel</w:t>
      </w:r>
      <w:ins w:id="107" w:author="Enot" w:date="2016-08-06T22:26:00Z">
        <w:r w:rsidR="005B0A3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</w:t>
        </w:r>
      </w:ins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таков</w:t>
      </w:r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1) 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писываем </w:t>
      </w:r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источник сообщения(файл, очередь, БД, сервис, таймер и т.п.);</w:t>
      </w:r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2) 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писываем </w:t>
      </w:r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правила преобразования данных и форматов;</w:t>
      </w:r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3) 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писываем 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потребителя</w:t>
      </w:r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(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треби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телей</w:t>
      </w:r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 сообщения(файл, очередь, БД, сервис, вывод в консоль и т.п.) и логику маршрутизации;</w:t>
      </w:r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4) 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апускаем </w:t>
      </w:r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приложение, </w:t>
      </w:r>
      <w:commentRangeStart w:id="108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которое слушает источник, и при появлении сообщения преобразует его и маршрутизирует до получателей.</w:t>
      </w:r>
      <w:commentRangeEnd w:id="108"/>
      <w:r w:rsidR="00BE6DE6">
        <w:rPr>
          <w:rStyle w:val="a5"/>
        </w:rPr>
        <w:commentReference w:id="108"/>
      </w:r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RDefault="007E302F" w:rsidP="00C97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del w:id="109" w:author="Ивонина Ирина" w:date="2016-08-03T15:43:00Z">
        <w:r w:rsidRPr="007E302F" w:rsidDel="00503518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</w:del>
    </w:p>
    <w:p w:rsidR="007E302F" w:rsidRPr="007E302F" w:rsidRDefault="00503518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ins w:id="110" w:author="Ивонина Ирина" w:date="2016-08-03T15:43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Scala DSL </w:t>
        </w:r>
      </w:ins>
      <w:ins w:id="111" w:author="Ивонина Ирина" w:date="2016-08-03T15:55:00Z">
        <w:r w:rsidR="009A409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– язык, который мы </w:t>
        </w:r>
      </w:ins>
      <w:ins w:id="112" w:author="Ивонина Ирина" w:date="2016-08-03T15:56:00Z">
        <w:r w:rsidR="009A409D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будем использовать </w:t>
        </w:r>
      </w:ins>
      <w:del w:id="113" w:author="Ивонина Ирина" w:date="2016-08-03T15:57:00Z">
        <w:r w:rsidR="007E302F" w:rsidRPr="007E302F" w:rsidDel="009A409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Для </w:delText>
        </w:r>
      </w:del>
      <w:ins w:id="114" w:author="Ивонина Ирина" w:date="2016-08-03T15:57:00Z">
        <w:r w:rsidR="009A409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д</w:t>
        </w:r>
        <w:r w:rsidR="009A409D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ля 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описания правил маршрутизации и преобразования сообщений</w:t>
      </w:r>
      <w:del w:id="115" w:author="Ивонина Ирина" w:date="2016-08-03T15:57:00Z">
        <w:r w:rsidR="007E302F" w:rsidRPr="007E302F" w:rsidDel="009A409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используются различные языки(</w:delText>
        </w:r>
        <w:r w:rsidR="00DD2B07" w:rsidRPr="007E302F" w:rsidDel="009A409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fldChar w:fldCharType="begin"/>
        </w:r>
        <w:r w:rsidR="007E302F" w:rsidRPr="007E302F" w:rsidDel="009A409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InstrText xml:space="preserve"> HYPERLINK "http://camel.apache.org/languages.html" </w:delInstrText>
        </w:r>
        <w:r w:rsidR="00DD2B07" w:rsidRPr="007E302F" w:rsidDel="009A409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fldChar w:fldCharType="separate"/>
        </w:r>
        <w:r w:rsidR="007E302F" w:rsidRPr="007E302F" w:rsidDel="009A409D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delText>http://camel.apache.org/languages.html</w:delText>
        </w:r>
        <w:r w:rsidR="00DD2B07" w:rsidRPr="007E302F" w:rsidDel="009A409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fldChar w:fldCharType="end"/>
        </w:r>
        <w:r w:rsidR="007E302F" w:rsidRPr="007E302F" w:rsidDel="009A409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 ).</w:delText>
        </w:r>
      </w:del>
      <w:del w:id="116" w:author="Ивонина Ирина" w:date="2016-08-03T15:56:00Z">
        <w:r w:rsidR="007E302F" w:rsidRPr="007E302F" w:rsidDel="009A409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Мы будем использовать </w:delText>
        </w:r>
      </w:del>
      <w:del w:id="117" w:author="Ивонина Ирина" w:date="2016-08-03T15:43:00Z">
        <w:r w:rsidR="007E302F" w:rsidRPr="007E302F" w:rsidDel="00503518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Scala DSL</w:delText>
        </w:r>
      </w:del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(</w:t>
      </w:r>
      <w:hyperlink r:id="rId9" w:history="1">
        <w:r w:rsidR="007E302F" w:rsidRPr="007E302F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http://camel.apache.org/scala-dsl-eip.html</w:t>
        </w:r>
      </w:hyperlink>
      <w:commentRangeStart w:id="118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), систему сборки проекта sbt.</w:t>
      </w:r>
      <w:commentRangeEnd w:id="118"/>
      <w:r w:rsidR="009A409D">
        <w:rPr>
          <w:rStyle w:val="a5"/>
        </w:rPr>
        <w:commentReference w:id="118"/>
      </w:r>
    </w:p>
    <w:p w:rsidR="007E302F" w:rsidRPr="007E302F" w:rsidDel="0086591F" w:rsidRDefault="007E302F" w:rsidP="003D2DEE">
      <w:pPr>
        <w:shd w:val="clear" w:color="auto" w:fill="FFFFFF"/>
        <w:spacing w:after="0" w:line="330" w:lineRule="atLeast"/>
        <w:textAlignment w:val="baseline"/>
        <w:rPr>
          <w:del w:id="119" w:author="Ивонина Ирина" w:date="2016-08-03T16:01:00Z"/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del w:id="120" w:author="Ивонина Ирина" w:date="2016-08-03T16:01:00Z">
        <w:r w:rsidRPr="007E302F" w:rsidDel="0086591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</w:del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del w:id="121" w:author="Ивонина Ирина" w:date="2016-08-03T14:35:00Z">
        <w:r w:rsidRPr="007E302F" w:rsidDel="00C62ECB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delText xml:space="preserve">Подготовительные </w:delText>
        </w:r>
      </w:del>
      <w:ins w:id="122" w:author="Ивонина Ирина" w:date="2016-08-03T14:35:00Z">
        <w:r w:rsidR="00C62ECB" w:rsidRPr="007E302F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>Подготовительны</w:t>
        </w:r>
        <w:r w:rsidR="00C62ECB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>й</w:t>
        </w:r>
      </w:ins>
      <w:del w:id="123" w:author="Ивонина Ирина" w:date="2016-08-03T14:35:00Z">
        <w:r w:rsidRPr="007E302F" w:rsidDel="00C62ECB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delText>работы</w:delText>
        </w:r>
      </w:del>
      <w:ins w:id="124" w:author="Ивонина Ирина" w:date="2016-08-03T14:35:00Z">
        <w:r w:rsidR="00C62ECB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>этап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ins w:id="125" w:author="Ивонина Ирина" w:date="2016-08-03T16:22:00Z">
        <w:r w:rsidR="00C97A4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1)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Создадим проект в </w:t>
      </w:r>
      <w:r w:rsidR="00A00C12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IDEA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 основе SBT</w:t>
      </w:r>
      <w:del w:id="126" w:author="Ивонина Ирина" w:date="2016-08-03T16:08:00Z">
        <w:r w:rsidRPr="007E302F" w:rsidDel="00A00C1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, </w:delText>
        </w:r>
      </w:del>
      <w:ins w:id="127" w:author="Ивонина Ирина" w:date="2016-08-03T16:08:00Z">
        <w:r w:rsidR="00A00C1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.</w:t>
        </w:r>
      </w:ins>
      <w:del w:id="128" w:author="Ивонина Ирина" w:date="2016-08-03T16:08:00Z">
        <w:r w:rsidRPr="007E302F" w:rsidDel="00A00C1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пример </w:delText>
        </w:r>
      </w:del>
      <w:commentRangeStart w:id="129"/>
      <w:ins w:id="130" w:author="Ивонина Ирина" w:date="2016-08-03T16:08:00Z">
        <w:r w:rsidR="00A00C1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П</w:t>
        </w:r>
        <w:r w:rsidR="00A00C12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ример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создания проекта можно по</w:t>
      </w:r>
      <w:del w:id="131" w:author="Ивонина Ирина" w:date="2016-08-03T16:08:00Z">
        <w:r w:rsidRPr="007E302F" w:rsidDel="00A00C1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д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смотреть </w:t>
      </w:r>
      <w:ins w:id="132" w:author="Ивонина Ирина" w:date="2016-08-03T16:08:00Z">
        <w:r w:rsidR="00A00C1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на</w:t>
        </w:r>
      </w:ins>
      <w:del w:id="133" w:author="Ивонина Ирина" w:date="2016-08-03T16:08:00Z">
        <w:r w:rsidRPr="007E302F" w:rsidDel="00A00C1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—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</w:t>
      </w:r>
      <w:hyperlink r:id="rId10" w:history="1">
        <w:r w:rsidRPr="007E302F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https://habrahabr.ru/company/cit/blog/269293/</w:t>
        </w:r>
      </w:hyperlink>
      <w:ins w:id="134" w:author="Ивонина Ирина" w:date="2016-08-03T16:08:00Z">
        <w:r w:rsidR="00A00C12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.</w:t>
        </w:r>
      </w:ins>
      <w:commentRangeEnd w:id="129"/>
      <w:ins w:id="135" w:author="Ивонина Ирина" w:date="2016-08-03T16:09:00Z">
        <w:r w:rsidR="00A00C12">
          <w:rPr>
            <w:rStyle w:val="a5"/>
          </w:rPr>
          <w:commentReference w:id="129"/>
        </w:r>
      </w:ins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RDefault="00C97A49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ins w:id="136" w:author="Ивонина Ирина" w:date="2016-08-03T16:22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2) 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файле build.sbt пропишем настройки</w:t>
      </w:r>
      <w:ins w:id="137" w:author="Ивонина Ирина" w:date="2016-08-03T16:10:00Z">
        <w:r w:rsidR="00D143C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:</w:t>
        </w:r>
      </w:ins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name := </w:t>
      </w:r>
      <w:del w:id="138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39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camel-scaladsl</w:t>
      </w:r>
      <w:del w:id="140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41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version := </w:t>
      </w:r>
      <w:del w:id="142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43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1.0</w:t>
      </w:r>
      <w:del w:id="144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45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scalaVersion := </w:t>
      </w:r>
      <w:del w:id="146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47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2.11.8</w:t>
      </w:r>
      <w:del w:id="148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49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camelVersion = </w:t>
      </w:r>
      <w:del w:id="150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51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2.17.1</w:t>
      </w:r>
      <w:del w:id="152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53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libraryDependencies ++=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Seq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Компонентыдля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Camel</w:t>
      </w:r>
      <w:r w:rsidR="00C97A49">
        <w:rPr>
          <w:rStyle w:val="a5"/>
        </w:rPr>
        <w:commentReference w:id="154"/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del w:id="155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56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</w:t>
      </w:r>
      <w:del w:id="157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58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</w:t>
      </w:r>
      <w:del w:id="159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60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camel-core</w:t>
      </w:r>
      <w:del w:id="161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62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camelVersion,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del w:id="163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64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</w:t>
      </w:r>
      <w:del w:id="165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66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</w:t>
      </w:r>
      <w:del w:id="167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68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camel-scala</w:t>
      </w:r>
      <w:del w:id="169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70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camelVersion,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Длякаждогокомпонента</w:t>
      </w:r>
      <w:commentRangeStart w:id="171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своязависимость</w:t>
      </w:r>
      <w:commentRangeEnd w:id="171"/>
      <w:r w:rsidR="00D143C0">
        <w:rPr>
          <w:rStyle w:val="a5"/>
        </w:rPr>
        <w:commentReference w:id="171"/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del w:id="172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73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</w:t>
      </w:r>
      <w:del w:id="174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75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</w:t>
      </w:r>
      <w:del w:id="176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77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camel-quartz</w:t>
      </w:r>
      <w:del w:id="178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79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camelVersion,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del w:id="180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81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</w:t>
      </w:r>
      <w:del w:id="182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83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</w:t>
      </w:r>
      <w:del w:id="184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85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camel-spring-redis</w:t>
      </w:r>
      <w:del w:id="186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87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camelVersion,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del w:id="188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89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</w:t>
      </w:r>
      <w:del w:id="190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91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</w:t>
      </w:r>
      <w:del w:id="192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93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camel-http</w:t>
      </w:r>
      <w:del w:id="194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95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camelVersion,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del w:id="196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97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</w:t>
      </w:r>
      <w:del w:id="198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199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</w:t>
      </w:r>
      <w:del w:id="200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01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camel-jetty</w:t>
      </w:r>
      <w:del w:id="202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03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camelVersion,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del w:id="204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05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</w:t>
      </w:r>
      <w:del w:id="206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07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</w:t>
      </w:r>
      <w:del w:id="208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09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camel-jms</w:t>
      </w:r>
      <w:del w:id="210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11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camelVersion,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del w:id="212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13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</w:t>
      </w:r>
      <w:del w:id="214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15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</w:t>
      </w:r>
      <w:del w:id="216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17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camel-jdbc</w:t>
      </w:r>
      <w:del w:id="218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19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camelVersion,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//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Добавим</w:t>
      </w:r>
      <w:commentRangeStart w:id="220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лог</w:t>
      </w:r>
      <w:del w:id="221" w:author="Ивонина Ирина" w:date="2016-08-03T16:11:00Z">
        <w:r w:rsidRPr="007E302F" w:rsidDel="00D143C0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г</w:delText>
        </w:r>
      </w:del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ирование</w:t>
      </w:r>
      <w:commentRangeEnd w:id="220"/>
      <w:r w:rsidR="00D143C0">
        <w:rPr>
          <w:rStyle w:val="a5"/>
        </w:rPr>
        <w:commentReference w:id="220"/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del w:id="222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23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ch.qos.logback</w:t>
      </w:r>
      <w:del w:id="224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25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</w:t>
      </w:r>
      <w:del w:id="226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27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logback-classic</w:t>
      </w:r>
      <w:del w:id="228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29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</w:t>
      </w:r>
      <w:del w:id="230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31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1.1.2</w:t>
      </w:r>
      <w:del w:id="232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33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del w:id="234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"</w:delText>
        </w:r>
      </w:del>
      <w:ins w:id="235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«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org.slf4j</w:t>
      </w:r>
      <w:del w:id="236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"</w:delText>
        </w:r>
      </w:del>
      <w:ins w:id="237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»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% </w:t>
      </w:r>
      <w:del w:id="238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"</w:delText>
        </w:r>
      </w:del>
      <w:ins w:id="239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«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slf4j-api</w:t>
      </w:r>
      <w:del w:id="240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"</w:delText>
        </w:r>
      </w:del>
      <w:ins w:id="241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»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% </w:t>
      </w:r>
      <w:del w:id="242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"</w:delText>
        </w:r>
      </w:del>
      <w:ins w:id="243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«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1.7.7</w:t>
      </w:r>
      <w:del w:id="244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"</w:delText>
        </w:r>
      </w:del>
      <w:ins w:id="245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»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,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lastRenderedPageBreak/>
        <w:t>//Компонент для работы xml в скала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del w:id="246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47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org.scala-lang.modules</w:t>
      </w:r>
      <w:del w:id="248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49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</w:t>
      </w:r>
      <w:del w:id="250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51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scala-xml_2.11</w:t>
      </w:r>
      <w:del w:id="252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53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</w:t>
      </w:r>
      <w:del w:id="254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55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1.0.5</w:t>
      </w:r>
      <w:del w:id="256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57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ДрайверБД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H2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del w:id="258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59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com.h2database</w:t>
      </w:r>
      <w:del w:id="260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61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</w:t>
      </w:r>
      <w:del w:id="262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63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h2</w:t>
      </w:r>
      <w:del w:id="264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65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</w:t>
      </w:r>
      <w:del w:id="266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67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1.4.192</w:t>
      </w:r>
      <w:del w:id="268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69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del w:id="270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71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org.apache.commons</w:t>
      </w:r>
      <w:del w:id="272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73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</w:t>
      </w:r>
      <w:del w:id="274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75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commons-dbcp2</w:t>
      </w:r>
      <w:del w:id="276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77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</w:t>
      </w:r>
      <w:del w:id="278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79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2.1.1</w:t>
      </w:r>
      <w:del w:id="280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81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Драйвердля</w:t>
      </w:r>
      <w:commentRangeStart w:id="282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брокера</w:t>
      </w:r>
      <w:commentRangeEnd w:id="282"/>
      <w:r w:rsidR="00D143C0">
        <w:rPr>
          <w:rStyle w:val="a5"/>
        </w:rPr>
        <w:commentReference w:id="282"/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activemq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del w:id="283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84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org.apache.activemq</w:t>
      </w:r>
      <w:del w:id="285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86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</w:t>
      </w:r>
      <w:del w:id="287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88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activemq-client</w:t>
      </w:r>
      <w:del w:id="289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90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</w:t>
      </w:r>
      <w:del w:id="291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92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“</w:t>
        </w:r>
      </w:ins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5.13.3</w:t>
      </w:r>
      <w:del w:id="293" w:author="Ивонина Ирина" w:date="2016-08-03T16:22:00Z">
        <w:r w:rsidRPr="007E302F" w:rsidDel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  <w:ins w:id="294" w:author="Ивонина Ирина" w:date="2016-08-03T16:22:00Z">
        <w:r w:rsidR="00C97A49">
          <w:rPr>
            <w:rFonts w:ascii="Courier New" w:eastAsia="Times New Roman" w:hAnsi="Courier New" w:cs="Courier New"/>
            <w:color w:val="DD1144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”</w:t>
        </w:r>
      </w:ins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)</w:t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RDefault="00C97A49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ins w:id="295" w:author="Ивонина Ирина" w:date="2016-08-03T16:22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3) 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Добавим в папку src/main/resources файл logback.xml</w:t>
      </w:r>
      <w:commentRangeStart w:id="296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в котором </w:t>
      </w:r>
      <w:del w:id="297" w:author="Ивонина Ирина" w:date="2016-08-03T16:27:00Z">
        <w:r w:rsidR="007E302F" w:rsidRPr="007E302F" w:rsidDel="00C97A4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можем установить </w:delText>
        </w:r>
      </w:del>
      <w:ins w:id="298" w:author="Ивонина Ирина" w:date="2016-08-03T16:27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установи</w:t>
        </w:r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м</w:t>
        </w:r>
      </w:ins>
      <w:commentRangeEnd w:id="296"/>
      <w:ins w:id="299" w:author="Ивонина Ирина" w:date="2016-08-03T16:28:00Z">
        <w:r>
          <w:rPr>
            <w:rStyle w:val="a5"/>
          </w:rPr>
          <w:commentReference w:id="296"/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уровень лог</w:t>
      </w:r>
      <w:del w:id="300" w:author="Ивонина Ирина" w:date="2016-08-03T16:21:00Z">
        <w:r w:rsidR="007E302F" w:rsidRPr="007E302F" w:rsidDel="00C97A4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г</w:delText>
        </w:r>
      </w:del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ирования и формат сообщения</w:t>
      </w:r>
      <w:del w:id="301" w:author="Ивонина Ирина" w:date="2016-08-03T16:32:00Z">
        <w:r w:rsidR="007E302F" w:rsidRPr="007E302F" w:rsidDel="00176D0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.</w:delText>
        </w:r>
      </w:del>
      <w:ins w:id="302" w:author="Ивонина Ирина" w:date="2016-08-03T16:32:00Z">
        <w:r w:rsidR="00176D0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:</w:t>
        </w:r>
      </w:ins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&lt;configuration&gt;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&lt;appender</w:t>
      </w:r>
      <w:r w:rsidRPr="007E302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name</w:t>
      </w: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"STDOUT"</w:t>
      </w:r>
      <w:r w:rsidRPr="007E302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"ch.qos.logback.core.ConsoleAppender"</w:t>
      </w: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&lt;encoder&gt;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&lt;pattern&gt;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%d{HH:mm:ss.SSS} [%thread] %-5level %logger{36} - %msg%n</w:t>
      </w: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&lt;/pattern&gt;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&lt;/encoder&gt;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&lt;/appender&gt;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&lt;root </w:t>
      </w:r>
      <w:r w:rsidRPr="007E302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level</w:t>
      </w: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"INFO"</w:t>
      </w: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&gt;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&lt;appender-ref </w:t>
      </w:r>
      <w:r w:rsidRPr="007E302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ref</w:t>
      </w: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=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"STDOUT"</w:t>
      </w: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/&gt;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&lt;/root&gt;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E302F">
        <w:rPr>
          <w:rFonts w:ascii="Courier New" w:eastAsia="Times New Roman" w:hAnsi="Courier New" w:cs="Courier New"/>
          <w:color w:val="000080"/>
          <w:sz w:val="18"/>
          <w:szCs w:val="18"/>
          <w:bdr w:val="none" w:sz="0" w:space="0" w:color="auto" w:frame="1"/>
          <w:shd w:val="clear" w:color="auto" w:fill="F8F8F8"/>
          <w:lang w:eastAsia="ru-RU"/>
        </w:rPr>
        <w:t>&lt;/configuration&gt;</w:t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del w:id="303" w:author="Ивонина Ирина" w:date="2016-08-03T16:28:00Z">
        <w:r w:rsidRPr="007E302F" w:rsidDel="00C97A4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Без этого файла по-умолчанию</w:delText>
        </w:r>
      </w:del>
      <w:ins w:id="304" w:author="Ивонина Ирина" w:date="2016-08-03T16:28:00Z">
        <w:r w:rsidR="00C97A4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Если </w:t>
        </w:r>
      </w:ins>
      <w:ins w:id="305" w:author="Ивонина Ирина" w:date="2016-08-03T16:43:00Z">
        <w:r w:rsidR="00C25737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не установить </w:t>
        </w:r>
      </w:ins>
      <w:ins w:id="306" w:author="Ивонина Ирина" w:date="2016-08-03T16:30:00Z">
        <w:r w:rsidR="00176D0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уровень логирования, </w:t>
        </w:r>
      </w:ins>
      <w:ins w:id="307" w:author="Ивонина Ирина" w:date="2016-08-03T16:31:00Z">
        <w:r w:rsidR="00176D0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по умолчанию </w:t>
        </w:r>
      </w:ins>
      <w:ins w:id="308" w:author="Ивонина Ирина" w:date="2016-08-03T16:43:00Z">
        <w:r w:rsidR="00C25737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будет </w:t>
        </w:r>
      </w:ins>
      <w:ins w:id="309" w:author="Ивонина Ирина" w:date="2016-08-03T16:31:00Z">
        <w:r w:rsidR="00176D0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зада</w:t>
        </w:r>
      </w:ins>
      <w:ins w:id="310" w:author="Ивонина Ирина" w:date="2016-08-03T16:43:00Z">
        <w:r w:rsidR="00C25737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н</w:t>
        </w:r>
      </w:ins>
      <w:del w:id="311" w:author="Ивонина Ирина" w:date="2016-08-03T16:31:00Z">
        <w:r w:rsidRPr="007E302F" w:rsidDel="00176D0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работает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уровень DEBUG</w:t>
      </w:r>
      <w:ins w:id="312" w:author="Ивонина Ирина" w:date="2016-08-03T16:43:00Z">
        <w:r w:rsidR="00C25737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 то есть на выходе полу</w:t>
        </w:r>
      </w:ins>
      <w:ins w:id="313" w:author="Ивонина Ирина" w:date="2016-08-03T16:44:00Z">
        <w:r w:rsidR="00C25737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ч</w:t>
        </w:r>
      </w:ins>
      <w:ins w:id="314" w:author="Ивонина Ирина" w:date="2016-08-03T18:19:00Z">
        <w:r w:rsidR="008547E8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им</w:t>
        </w:r>
      </w:ins>
      <w:del w:id="315" w:author="Ивонина Ирина" w:date="2016-08-03T16:44:00Z">
        <w:r w:rsidRPr="007E302F" w:rsidDel="00C25737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— выводится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слишком много информации.</w:t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095FF9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  <w:rPrChange w:id="316" w:author="Ивонина Ирина" w:date="2016-08-03T14:00:00Z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</w:rPrChange>
        </w:rPr>
      </w:pPr>
      <w:del w:id="317" w:author="Ивонина Ирина" w:date="2016-08-03T14:00:00Z">
        <w:r w:rsidRPr="00095FF9" w:rsidDel="00095FF9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delText xml:space="preserve">Пример </w:delText>
        </w:r>
      </w:del>
      <w:ins w:id="318" w:author="Ивонина Ирина" w:date="2016-08-03T14:00:00Z">
        <w:r w:rsidR="00095FF9" w:rsidRPr="00095FF9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 xml:space="preserve">Сценарий </w:t>
        </w:r>
      </w:ins>
      <w:r w:rsidRPr="00095FF9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1</w:t>
      </w:r>
      <w:ins w:id="319" w:author="Ивонина Ирина" w:date="2016-08-03T14:00:00Z">
        <w:r w:rsidR="00095FF9" w:rsidRPr="00095FF9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 xml:space="preserve">: </w:t>
        </w:r>
      </w:ins>
      <w:del w:id="320" w:author="Ивонина Ирина" w:date="2016-08-03T14:00:00Z">
        <w:r w:rsidR="00DD2B07" w:rsidRPr="00DD2B07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  <w:rPrChange w:id="321" w:author="Ивонина Ирина" w:date="2016-08-03T14:00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rPrChange>
          </w:rPr>
          <w:br/>
          <w:delText>Ч</w:delText>
        </w:r>
      </w:del>
      <w:ins w:id="322" w:author="Ивонина Ирина" w:date="2016-08-03T14:00:00Z">
        <w:r w:rsidR="00DD2B07" w:rsidRPr="00DD2B07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  <w:rPrChange w:id="323" w:author="Ивонина Ирина" w:date="2016-08-03T14:00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rPrChange>
          </w:rPr>
          <w:t>ч</w:t>
        </w:r>
      </w:ins>
      <w:r w:rsidR="00DD2B07" w:rsidRPr="00DD2B07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  <w:rPrChange w:id="324" w:author="Ивонина Ирина" w:date="2016-08-03T14:00:00Z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</w:rPrChange>
        </w:rPr>
        <w:t xml:space="preserve">тение файлов в одной кодировке, запись </w:t>
      </w:r>
      <w:ins w:id="325" w:author="Ивонина Ирина" w:date="2016-08-03T13:54:00Z">
        <w:r w:rsidR="00DD2B07" w:rsidRPr="00DD2B07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  <w:rPrChange w:id="326" w:author="Ивонина Ирина" w:date="2016-08-03T14:00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rPrChange>
          </w:rPr>
          <w:t xml:space="preserve">– </w:t>
        </w:r>
      </w:ins>
      <w:r w:rsidR="00DD2B07" w:rsidRPr="00DD2B07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  <w:rPrChange w:id="327" w:author="Ивонина Ирина" w:date="2016-08-03T14:00:00Z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</w:rPrChange>
        </w:rPr>
        <w:t>в другой</w:t>
      </w:r>
      <w:del w:id="328" w:author="Ивонина Ирина" w:date="2016-08-03T13:54:00Z">
        <w:r w:rsidR="00DD2B07" w:rsidRPr="00DD2B07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  <w:rPrChange w:id="329" w:author="Ивонина Ирина" w:date="2016-08-03T14:00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rPrChange>
          </w:rPr>
          <w:delText>.</w:delText>
        </w:r>
      </w:del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RDefault="004E2E1A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ins w:id="330" w:author="Ивонина Ирина" w:date="2016-08-04T11:11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В этом примере </w:t>
        </w:r>
      </w:ins>
      <w:del w:id="331" w:author="Ивонина Ирина" w:date="2016-08-04T11:11:00Z">
        <w:r w:rsidR="007E302F" w:rsidRPr="007E302F" w:rsidDel="004E2E1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Создадим </w:delText>
        </w:r>
      </w:del>
      <w:ins w:id="332" w:author="Ивонина Ирина" w:date="2016-08-04T11:11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</w:t>
        </w:r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оздадим 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простое приложение, которое будет использовать компонент </w:t>
      </w:r>
      <w:hyperlink r:id="rId11" w:history="1">
        <w:r w:rsidR="007E302F" w:rsidRPr="007E302F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http://camel.apache.org/file2.html</w:t>
        </w:r>
      </w:hyperlink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 из пакета camel-core. Приложение будет состоять из объекта, запускающего приложение FromFileToFileApp</w:t>
      </w:r>
      <w:ins w:id="333" w:author="Ивонина Ирина" w:date="2016-08-03T16:33:00Z">
        <w:r w:rsidR="00176D0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класса FromFileToFileRoute, в котором описаны маршруты. Класс с маршрутами можно вынести в отдельный файл.</w:t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commentRangeStart w:id="334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файл src/main/scala/FromFileToFileApp.scala</w:t>
      </w:r>
      <w:commentRangeEnd w:id="334"/>
      <w:r w:rsidR="00176D06">
        <w:rPr>
          <w:rStyle w:val="a5"/>
        </w:rPr>
        <w:commentReference w:id="334"/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="00C94CD2">
        <w:rPr>
          <w:rStyle w:val="a5"/>
        </w:rPr>
        <w:commentReference w:id="335"/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CamelContext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org.apache.camel.main.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org.apache.camel.scala.dsl.builder.{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ScalaRouteBuilder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RouteBuilderSupport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object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FromFileToFileApp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extends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App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with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RouteBuilderSupport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{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//Создаем CamelMain класс и контекст в нем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mainApp =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context = mainApp.getOrCreateCamelContext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Привязываемклассысмаршрутами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mainApp.addRouteBuilder(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FromFileToFileRoute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(context))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Запускаем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mainApp.run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FromFileToFileRoute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(context: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CamelContext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)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extends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ScalaRouteBuilder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(context) {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Читаем содержимое файла в одной кодировке из папки </w:t>
      </w:r>
      <w:del w:id="336" w:author="Ивонина Ирина" w:date="2016-08-03T17:10:00Z">
        <w:r w:rsidRPr="007E302F" w:rsidDel="006E7F6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"</w:delText>
        </w:r>
      </w:del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inbox</w:t>
      </w:r>
      <w:del w:id="337" w:author="Ивонина Ирина" w:date="2016-08-03T17:10:00Z">
        <w:r w:rsidRPr="007E302F" w:rsidDel="006E7F6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"</w:delText>
        </w:r>
      </w:del>
      <w:r w:rsidR="006E7F6F">
        <w:rPr>
          <w:rStyle w:val="a5"/>
        </w:rPr>
        <w:commentReference w:id="338"/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"""file:inbox?charset=utf-8"""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==&gt; {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Пишем в другой кодировке в директорию </w:t>
      </w:r>
      <w:del w:id="339" w:author="Ивонина Ирина" w:date="2016-08-03T17:10:00Z">
        <w:r w:rsidR="00DD2B07" w:rsidRPr="00DD2B07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  <w:rPrChange w:id="340" w:author="Махетов Сергей" w:date="2016-08-04T16:26:00Z">
              <w:rPr>
                <w:rFonts w:ascii="Courier New" w:eastAsia="Times New Roman" w:hAnsi="Courier New" w:cs="Courier New"/>
                <w:i/>
                <w:iCs/>
                <w:color w:val="999988"/>
                <w:sz w:val="18"/>
                <w:szCs w:val="18"/>
                <w:bdr w:val="none" w:sz="0" w:space="0" w:color="auto" w:frame="1"/>
                <w:shd w:val="clear" w:color="auto" w:fill="F8F8F8"/>
                <w:lang w:val="en-US" w:eastAsia="ru-RU"/>
              </w:rPr>
            </w:rPrChange>
          </w:rPr>
          <w:delText>"</w:delText>
        </w:r>
      </w:del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outbox</w:t>
      </w:r>
      <w:del w:id="341" w:author="Ивонина Ирина" w:date="2016-08-03T17:10:00Z">
        <w:r w:rsidRPr="007E302F" w:rsidDel="006E7F6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"</w:delText>
        </w:r>
      </w:del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to 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"file:outbox?charset=Windows-1251"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</w:t>
      </w:r>
      <w:del w:id="342" w:author="Ивонина Ирина" w:date="2016-08-03T16:47:00Z">
        <w:r w:rsidRPr="007E302F" w:rsidDel="00C25737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данном 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классе </w:t>
      </w:r>
      <w:ins w:id="343" w:author="Ивонина Ирина" w:date="2016-08-03T16:47:00Z">
        <w:r w:rsidR="00C25737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FromFileToFileRoute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не происходит никаких преобразований с содержимым сообщения, отсутствует маршрутизация. </w:t>
      </w:r>
      <w:ins w:id="344" w:author="Ивонина Ирина" w:date="2016-08-03T16:48:00Z">
        <w:r w:rsidR="00C25737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Команда </w:t>
        </w:r>
      </w:ins>
      <w:del w:id="345" w:author="Ивонина Ирина" w:date="2016-08-03T17:13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extendsApp</w:t>
      </w:r>
      <w:del w:id="346" w:author="Ивонина Ирина" w:date="2016-08-03T17:13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определяет запускаемый объект для приложения и позволяет производить запуск командой </w:t>
      </w:r>
      <w:del w:id="347" w:author="Ивонина Ирина" w:date="2016-08-03T17:13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sbtrun</w:t>
      </w:r>
      <w:del w:id="348" w:author="Ивонина Ирина" w:date="2016-08-03T17:13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ins w:id="349" w:author="Ивонина Ирина" w:date="2016-08-03T17:13:00Z">
        <w:r w:rsidR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.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После запуска приложения в папке проекта будут автоматически созданы папки </w:t>
      </w:r>
      <w:del w:id="350" w:author="Ивонина Ирина" w:date="2016-08-03T17:13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inbox</w:t>
      </w:r>
      <w:del w:id="351" w:author="Ивонина Ирина" w:date="2016-08-03T17:13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ins w:id="352" w:author="Ивонина Ирина" w:date="2016-08-03T17:13:00Z">
        <w:r w:rsidR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и</w:t>
        </w:r>
      </w:ins>
      <w:del w:id="353" w:author="Ивонина Ирина" w:date="2016-08-03T17:13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,"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outbox</w:t>
      </w:r>
      <w:del w:id="354" w:author="Ивонина Ирина" w:date="2016-08-03T17:13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При попадании в директорию </w:t>
      </w:r>
      <w:del w:id="355" w:author="Ивонина Ирина" w:date="2016-08-03T17:13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inbox</w:t>
      </w:r>
      <w:del w:id="356" w:author="Ивонина Ирина" w:date="2016-08-03T17:13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del w:id="357" w:author="Ивонина Ирина" w:date="2016-08-03T16:48:00Z">
        <w:r w:rsidRPr="007E302F" w:rsidDel="00C25737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,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файл автоматически считывается </w:t>
      </w:r>
      <w:del w:id="358" w:author="Ивонина Ирина" w:date="2016-08-03T18:21:00Z">
        <w:r w:rsidRPr="007E302F" w:rsidDel="008547E8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— </w:delText>
        </w:r>
      </w:del>
      <w:ins w:id="359" w:author="Ивонина Ирина" w:date="2016-08-03T18:21:00Z">
        <w:r w:rsidR="008547E8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и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исчезает из папки. Затем он появляется в директории </w:t>
      </w:r>
      <w:del w:id="360" w:author="Ивонина Ирина" w:date="2016-08-03T17:13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outbox</w:t>
      </w:r>
      <w:del w:id="361" w:author="Ивонина Ирина" w:date="2016-08-03T17:14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другой кодировке. При этом в папке </w:t>
      </w:r>
      <w:del w:id="362" w:author="Ивонина Ирина" w:date="2016-08-03T17:14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inbox</w:t>
      </w:r>
      <w:del w:id="363" w:author="Ивонина Ирина" w:date="2016-08-03T17:14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отдельной подпапке будут храниться сообщения, </w:t>
      </w:r>
      <w:commentRangeStart w:id="364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«поглощенные» </w:t>
      </w:r>
      <w:commentRangeEnd w:id="364"/>
      <w:r w:rsidR="008547E8">
        <w:rPr>
          <w:rStyle w:val="a5"/>
        </w:rPr>
        <w:commentReference w:id="364"/>
      </w:r>
      <w:del w:id="365" w:author="Ивонина Ирина" w:date="2016-08-03T16:48:00Z">
        <w:r w:rsidRPr="007E302F" w:rsidDel="00C25737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camel</w:delText>
        </w:r>
      </w:del>
      <w:ins w:id="366" w:author="Ивонина Ирина" w:date="2016-08-03T16:48:00Z">
        <w:r w:rsidR="00C25737">
          <w:rPr>
            <w:rFonts w:ascii="Verdana" w:eastAsia="Times New Roman" w:hAnsi="Verdana" w:cs="Times New Roman"/>
            <w:color w:val="000000"/>
            <w:sz w:val="21"/>
            <w:szCs w:val="21"/>
            <w:lang w:val="en-US" w:eastAsia="ru-RU"/>
          </w:rPr>
          <w:t>C</w:t>
        </w:r>
        <w:r w:rsidR="00C25737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amel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RDefault="00095FF9" w:rsidP="00153353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ins w:id="367" w:author="Ивонина Ирина" w:date="2016-08-03T14:00:00Z">
        <w:r w:rsidRPr="00095FF9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 xml:space="preserve">Сценарий </w:t>
        </w:r>
      </w:ins>
      <w:del w:id="368" w:author="Ивонина Ирина" w:date="2016-08-03T14:00:00Z">
        <w:r w:rsidR="007E302F" w:rsidRPr="007E302F" w:rsidDel="00095FF9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delText xml:space="preserve">Пример </w:delText>
        </w:r>
      </w:del>
      <w:r w:rsidR="007E302F" w:rsidRPr="007E302F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2</w:t>
      </w:r>
      <w:ins w:id="369" w:author="Ивонина Ирина" w:date="2016-08-03T14:00:00Z">
        <w:r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 xml:space="preserve">: </w:t>
        </w:r>
      </w:ins>
      <w:del w:id="370" w:author="Ивонина Ирина" w:date="2016-08-03T14:00:00Z">
        <w:r w:rsidR="00DD2B07" w:rsidRPr="00DD2B07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  <w:rPrChange w:id="371" w:author="Ивонина Ирина" w:date="2016-08-03T14:01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rPrChange>
          </w:rPr>
          <w:br/>
          <w:delText>З</w:delText>
        </w:r>
      </w:del>
      <w:ins w:id="372" w:author="Ивонина Ирина" w:date="2016-08-03T14:00:00Z">
        <w:r w:rsidR="00DD2B07" w:rsidRPr="00DD2B07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  <w:rPrChange w:id="373" w:author="Ивонина Ирина" w:date="2016-08-03T14:01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rPrChange>
          </w:rPr>
          <w:t>з</w:t>
        </w:r>
      </w:ins>
      <w:r w:rsidR="00DD2B07" w:rsidRPr="00DD2B07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  <w:rPrChange w:id="374" w:author="Ивонина Ирина" w:date="2016-08-03T14:01:00Z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</w:rPrChange>
        </w:rPr>
        <w:t xml:space="preserve">апрос к </w:t>
      </w:r>
      <w:del w:id="375" w:author="Ивонина Ирина" w:date="2016-08-03T14:01:00Z">
        <w:r w:rsidR="00DD2B07" w:rsidRPr="00DD2B07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  <w:rPrChange w:id="376" w:author="Ивонина Ирина" w:date="2016-08-03T14:01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rPrChange>
          </w:rPr>
          <w:delText xml:space="preserve">веб </w:delText>
        </w:r>
      </w:del>
      <w:ins w:id="377" w:author="Ивонина Ирина" w:date="2016-08-03T14:01:00Z">
        <w:r w:rsidR="00DD2B07" w:rsidRPr="00DD2B07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  <w:rPrChange w:id="378" w:author="Ивонина Ирина" w:date="2016-08-03T14:01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rPrChange>
          </w:rPr>
          <w:t>веб-</w:t>
        </w:r>
      </w:ins>
      <w:r w:rsidR="00DD2B07" w:rsidRPr="00DD2B07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  <w:rPrChange w:id="379" w:author="Ивонина Ирина" w:date="2016-08-03T14:01:00Z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</w:rPrChange>
        </w:rPr>
        <w:t>сервису порасписанию и сохранение сообщения в Redis</w:t>
      </w:r>
      <w:del w:id="380" w:author="Ивонина Ирина" w:date="2016-08-03T14:01:00Z">
        <w:r w:rsidR="007E302F" w:rsidRPr="007E302F" w:rsidDel="00095FF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.</w:delText>
        </w:r>
      </w:del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</w:t>
      </w:r>
      <w:del w:id="381" w:author="Ивонина Ирина" w:date="2016-08-04T11:11:00Z">
        <w:r w:rsidRPr="007E302F" w:rsidDel="004E2E1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данном </w:delText>
        </w:r>
      </w:del>
      <w:ins w:id="382" w:author="Ивонина Ирина" w:date="2016-08-04T11:11:00Z">
        <w:r w:rsidR="004E2E1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этом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примере </w:t>
      </w:r>
      <w:del w:id="383" w:author="Ивонина Ирина" w:date="2016-08-04T11:11:00Z">
        <w:r w:rsidRPr="007E302F" w:rsidDel="004E2E1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рассмотрим более сложный случай. По </w:delText>
        </w:r>
      </w:del>
      <w:ins w:id="384" w:author="Ивонина Ирина" w:date="2016-08-03T16:56:00Z">
        <w:r w:rsidR="00E24E1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п</w:t>
        </w:r>
        <w:r w:rsidR="00E24E10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о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таймеру будем собирать дан</w:t>
      </w:r>
      <w:ins w:id="385" w:author="Ивонина Ирина" w:date="2016-08-03T16:50:00Z">
        <w:r w:rsidR="00E24E1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н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ые о курсе валют и отправлять в Redis. </w:t>
      </w:r>
      <w:commentRangeStart w:id="386"/>
      <w:del w:id="387" w:author="Ивонина Ирина" w:date="2016-08-03T16:51:00Z">
        <w:r w:rsidRPr="007E302F" w:rsidDel="00E24E1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В общем случае</w:delText>
        </w:r>
      </w:del>
      <w:ins w:id="388" w:author="Ивонина Ирина" w:date="2016-08-03T16:51:00Z">
        <w:r w:rsidR="00E24E1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Как правило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у сообщения есть тело и заголовки. Для того</w:t>
      </w:r>
      <w:del w:id="389" w:author="Ивонина Ирина" w:date="2016-08-03T17:05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,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чтобы </w:t>
      </w:r>
      <w:del w:id="390" w:author="Ивонина Ирина" w:date="2016-08-03T16:52:00Z">
        <w:r w:rsidRPr="007E302F" w:rsidDel="00E24E1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выпонить</w:delText>
        </w:r>
      </w:del>
      <w:ins w:id="391" w:author="Ивонина Ирина" w:date="2016-08-03T16:52:00Z">
        <w:r w:rsidR="00E24E10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выполнить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действия над сообщением (записать тело и заголовки), </w:t>
      </w:r>
      <w:del w:id="392" w:author="Ивонина Ирина" w:date="2016-08-03T17:05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существует </w:delText>
        </w:r>
      </w:del>
      <w:ins w:id="393" w:author="Ивонина Ирина" w:date="2016-08-03T17:05:00Z">
        <w:r w:rsidR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используется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метод </w:t>
      </w:r>
      <w:del w:id="394" w:author="Ивонина Ирина" w:date="2016-08-03T17:15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process</w:t>
      </w:r>
      <w:del w:id="395" w:author="Ивонина Ирина" w:date="2016-08-03T17:15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commentRangeEnd w:id="386"/>
      <w:r w:rsidR="000F6591">
        <w:rPr>
          <w:rStyle w:val="a5"/>
        </w:rPr>
        <w:commentReference w:id="386"/>
      </w:r>
      <w:del w:id="396" w:author="Ивонина Ирина" w:date="2016-08-03T17:52:00Z">
        <w:r w:rsidRPr="007E302F" w:rsidDel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Для </w:delText>
        </w:r>
      </w:del>
      <w:ins w:id="397" w:author="Ивонина Ирина" w:date="2016-08-03T17:52:00Z">
        <w:r w:rsidR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В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Redis отправка </w:t>
      </w:r>
      <w:commentRangeStart w:id="398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значений </w:t>
      </w:r>
      <w:commentRangeEnd w:id="398"/>
      <w:r w:rsidR="000F6591">
        <w:rPr>
          <w:rStyle w:val="a5"/>
        </w:rPr>
        <w:commentReference w:id="398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производится с помощью пары заголовков</w:t>
      </w:r>
      <w:ins w:id="399" w:author="Ивонина Ирина" w:date="2016-08-03T17:08:00Z">
        <w:r w:rsidR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:</w:t>
        </w:r>
      </w:ins>
      <w:del w:id="400" w:author="Ивонина Ирина" w:date="2016-08-03T17:08:00Z">
        <w:r w:rsidRPr="007E302F" w:rsidDel="006E7F6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CamelRedis.Key</w:t>
      </w:r>
      <w:del w:id="401" w:author="Ивонина Ирина" w:date="2016-08-03T17:16:00Z">
        <w:r w:rsidRPr="007E302F" w:rsidDel="000F659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</w:t>
      </w:r>
      <w:del w:id="402" w:author="Ивонина Ирина" w:date="2016-08-03T17:16:00Z">
        <w:r w:rsidRPr="007E302F" w:rsidDel="000F659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CamelRedis.Value</w:t>
      </w:r>
      <w:del w:id="403" w:author="Ивонина Ирина" w:date="2016-08-03T17:16:00Z">
        <w:r w:rsidRPr="007E302F" w:rsidDel="000F659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ins w:id="404" w:author="Ивонина Ирина" w:date="2016-08-03T17:17:00Z">
        <w:r w:rsidR="000F659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.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По умолчанию</w:t>
      </w:r>
      <w:del w:id="405" w:author="Ивонина Ирина" w:date="2016-08-03T17:23:00Z">
        <w:r w:rsidRPr="007E302F" w:rsidDel="000F659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,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выполняется команда </w:t>
      </w:r>
      <w:del w:id="406" w:author="Ивонина Ирина" w:date="2016-08-03T17:23:00Z">
        <w:r w:rsidRPr="007E302F" w:rsidDel="000F659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setCamelRedis.KeyCamelRedis.Value</w:t>
      </w:r>
      <w:del w:id="407" w:author="Ивонина Ирина" w:date="2016-08-03T17:23:00Z">
        <w:r w:rsidRPr="007E302F" w:rsidDel="000F659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ins w:id="408" w:author="Ивонина Ирина" w:date="2016-08-03T17:23:00Z">
        <w:r w:rsidR="000F659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.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commentRangeStart w:id="409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Таким образом, </w:t>
      </w:r>
      <w:commentRangeEnd w:id="409"/>
      <w:r w:rsidR="00C94CD2">
        <w:rPr>
          <w:rStyle w:val="a5"/>
        </w:rPr>
        <w:commentReference w:id="409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нам необходимо извлечь тело сообщения, которое возвращает </w:t>
      </w:r>
      <w:del w:id="410" w:author="Ивонина Ирина" w:date="2016-08-03T17:18:00Z">
        <w:r w:rsidRPr="007E302F" w:rsidDel="000F659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http </w:delText>
        </w:r>
      </w:del>
      <w:ins w:id="411" w:author="Ивонина Ирина" w:date="2016-08-03T17:18:00Z">
        <w:r w:rsidR="00C94CD2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HTTP</w:t>
        </w:r>
        <w:r w:rsidR="000F659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-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запрос</w:t>
      </w:r>
      <w:ins w:id="412" w:author="Ивонина Ирина" w:date="2016-08-03T17:30:00Z">
        <w:r w:rsidR="00C94CD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сделать его заголовком "CamelRedis.Value"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Ключ будем генерировать уникальный — текущее время в миллисекундах.</w:t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="00C94CD2">
        <w:rPr>
          <w:rStyle w:val="a5"/>
        </w:rPr>
        <w:commentReference w:id="413"/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org.apache.camel.{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CamelContext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org.apache.camel.main.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>import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org.apache.camel.scala.dsl.builder.{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ScalaRouteBuilder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RouteBuilderSupport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org.springframework.data.redis.serializer.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StringRedisSerializer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object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FromHTTPToRedisApp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extends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App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with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RouteBuilderSupport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{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//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mainApp =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</w:t>
      </w:r>
    </w:p>
    <w:p w:rsidR="007E302F" w:rsidRPr="00C07762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C07762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//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Прописываемвместостандартногокастомный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stringSerializer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для</w:t>
      </w:r>
      <w:ins w:id="414" w:author="Ивонина Ирина" w:date="2016-08-03T17:37:00Z">
        <w:r w:rsidR="00DD2B07" w:rsidRPr="00DD2B07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  <w:rPrChange w:id="415" w:author="Махетов Сергей" w:date="2016-08-04T16:26:00Z">
              <w:rPr>
                <w:rFonts w:ascii="Courier New" w:eastAsia="Times New Roman" w:hAnsi="Courier New" w:cs="Courier New"/>
                <w:i/>
                <w:iCs/>
                <w:color w:val="999988"/>
                <w:sz w:val="18"/>
                <w:szCs w:val="18"/>
                <w:bdr w:val="none" w:sz="0" w:space="0" w:color="auto" w:frame="1"/>
                <w:shd w:val="clear" w:color="auto" w:fill="F8F8F8"/>
                <w:lang w:eastAsia="ru-RU"/>
              </w:rPr>
            </w:rPrChange>
          </w:rPr>
          <w:t>R</w:t>
        </w:r>
      </w:ins>
      <w:del w:id="416" w:author="Ивонина Ирина" w:date="2016-08-03T17:37:00Z">
        <w:r w:rsidRPr="007E302F" w:rsidDel="00C0776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>r</w:delText>
        </w:r>
      </w:del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edis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mainApp.bind(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"stringSerializer"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StringRedisSerializer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context = mainApp.getOrCreateCamelContext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mainApp.addRouteBuilder(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FromHTTPToRedisRoute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(context))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mainApp.run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FromHTTPToRedisRoute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(context: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CamelContext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)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extends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ScalaRouteBuilder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(context) {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//По таймеру, раз в минуту</w:t>
      </w:r>
      <w:ins w:id="417" w:author="Ивонина Ирина" w:date="2016-08-03T17:36:00Z">
        <w:r w:rsidR="00C0776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,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обращаемся к </w:t>
      </w:r>
      <w:del w:id="418" w:author="Ивонина Ирина" w:date="2016-08-03T17:36:00Z">
        <w:r w:rsidRPr="007E302F" w:rsidDel="00C0776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HTTP </w:delText>
        </w:r>
      </w:del>
      <w:ins w:id="419" w:author="Ивонина Ирина" w:date="2016-08-03T17:36:00Z">
        <w:r w:rsidR="00C07762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HTTP</w:t>
        </w:r>
        <w:r w:rsidR="00C0776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-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сервису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"""quartz:timerName?cron=0+0/1+*+*+*+?"""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==&gt; {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Простое сообщение, добавленное в лог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log(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"Запрос к сервису"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Запрос к сервису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to(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"http://www.google.com/finance/info?q=CURRENCY%3aUSDRUB"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</w:t>
      </w:r>
      <w:del w:id="420" w:author="Ивонина Ирина" w:date="2016-08-03T17:36:00Z">
        <w:r w:rsidRPr="007E302F" w:rsidDel="00C0776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создаем </w:delText>
        </w:r>
      </w:del>
      <w:ins w:id="421" w:author="Ивонина Ирина" w:date="2016-08-03T17:36:00Z">
        <w:r w:rsidR="00C0776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С</w:t>
        </w:r>
        <w:r w:rsidR="00C07762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 xml:space="preserve">оздаем 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пару </w:t>
      </w:r>
      <w:ins w:id="422" w:author="Ивонина Ирина" w:date="2016-08-03T17:36:00Z">
        <w:r w:rsidR="00C0776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«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ключ-значение</w:t>
      </w:r>
      <w:ins w:id="423" w:author="Ивонина Ирина" w:date="2016-08-03T17:37:00Z">
        <w:r w:rsidR="00C0776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»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для </w:t>
      </w:r>
      <w:ins w:id="424" w:author="Ивонина Ирина" w:date="2016-08-03T17:37:00Z">
        <w:r w:rsidR="00C07762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R</w:t>
        </w:r>
      </w:ins>
      <w:del w:id="425" w:author="Ивонина Ирина" w:date="2016-08-03T17:37:00Z">
        <w:r w:rsidRPr="007E302F" w:rsidDel="00C0776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r</w:delText>
        </w:r>
      </w:del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edis, записываем в хедер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process((exchange: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=&gt; {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exchange.getOut.setHeader(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"CamelRedis.Key"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System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.currentTimeMillis())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exchange.getOut.setHeader(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"CamelRedis.Value"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,exchange.getIn.getBody(classOf[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String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]))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</w:t>
      </w:r>
      <w:del w:id="426" w:author="Ивонина Ирина" w:date="2016-08-03T17:37:00Z">
        <w:r w:rsidRPr="007E302F" w:rsidDel="00C0776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Логгирование </w:delText>
        </w:r>
      </w:del>
      <w:ins w:id="427" w:author="Ивонина Ирина" w:date="2016-08-03T17:37:00Z">
        <w:r w:rsidR="00C07762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Логирование</w:t>
        </w:r>
      </w:ins>
      <w:commentRangeStart w:id="428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как endpoint</w:t>
      </w:r>
      <w:commentRangeEnd w:id="428"/>
      <w:r w:rsidR="00C07762">
        <w:rPr>
          <w:rStyle w:val="a5"/>
        </w:rPr>
        <w:commentReference w:id="428"/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позволяет просмотреть сообщение и его атрибуты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В данном примере тело сообщения будет пусто</w:t>
      </w:r>
      <w:ins w:id="429" w:author="Ивонина Ирина" w:date="2016-08-03T17:37:00Z">
        <w:r w:rsidR="00C0776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ым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(Body: [Bodyisnull]])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to(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"log:FromHTTPToRedisApp"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Отправляем данные в Redis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#stringSerializer - объявленный нами ранее кастомныйсериалайзер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to(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"""spring-redis://172.16.7.58:6379?serializer=#stringSerializer"""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commentRangeStart w:id="430"/>
      <w:del w:id="431" w:author="Ивонина Ирина" w:date="2016-08-03T19:37:00Z">
        <w:r w:rsidRPr="007E302F" w:rsidDel="00FF34D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Для того</w:delText>
        </w:r>
      </w:del>
      <w:del w:id="432" w:author="Ивонина Ирина" w:date="2016-08-03T17:51:00Z">
        <w:r w:rsidRPr="007E302F" w:rsidDel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,</w:delText>
        </w:r>
      </w:del>
      <w:del w:id="433" w:author="Ивонина Ирина" w:date="2016-08-03T19:37:00Z">
        <w:r w:rsidRPr="007E302F" w:rsidDel="00FF34D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ч</w:delText>
        </w:r>
      </w:del>
      <w:ins w:id="434" w:author="Ивонина Ирина" w:date="2016-08-03T19:37:00Z">
        <w:r w:rsidR="00FF34D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Ч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тобы </w:t>
      </w:r>
      <w:commentRangeEnd w:id="430"/>
      <w:r w:rsidR="00FF34D3">
        <w:rPr>
          <w:rStyle w:val="a5"/>
        </w:rPr>
        <w:commentReference w:id="430"/>
      </w:r>
      <w:del w:id="435" w:author="Ивонина Ирина" w:date="2016-08-03T17:54:00Z">
        <w:r w:rsidRPr="007E302F" w:rsidDel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писать </w:delText>
        </w:r>
      </w:del>
      <w:ins w:id="436" w:author="Ивонина Ирина" w:date="2016-08-03T17:54:00Z">
        <w:r w:rsidR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сохранять сообщения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Redis с удаленного хоста, может понадобиться разрешение. </w:t>
      </w:r>
      <w:ins w:id="437" w:author="Ивонина Ирина" w:date="2016-08-03T17:54:00Z">
        <w:r w:rsidR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Для получения доступа </w:t>
        </w:r>
      </w:ins>
      <w:del w:id="438" w:author="Ивонина Ирина" w:date="2016-08-03T17:55:00Z">
        <w:r w:rsidRPr="007E302F" w:rsidDel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К примеру, 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можно </w:t>
      </w:r>
      <w:ins w:id="439" w:author="Ивонина Ирина" w:date="2016-08-03T18:47:00Z">
        <w:r w:rsidR="009D13D3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выполнить </w:t>
        </w:r>
      </w:ins>
      <w:ins w:id="440" w:author="Ивонина Ирина" w:date="2016-08-03T17:55:00Z">
        <w:r w:rsidR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в </w:t>
        </w:r>
        <w:r w:rsidR="00EA78DC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консоли Redis на хосте, где запущен</w:t>
        </w:r>
      </w:ins>
      <w:ins w:id="441" w:author="Ивонина Ирина" w:date="2016-08-03T18:28:00Z">
        <w:r w:rsidR="008547E8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о хранилище</w:t>
        </w:r>
      </w:ins>
      <w:ins w:id="442" w:author="Ивонина Ирина" w:date="2016-08-03T17:55:00Z">
        <w:r w:rsidR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</w:t>
        </w:r>
      </w:ins>
      <w:del w:id="443" w:author="Ивонина Ирина" w:date="2016-08-03T18:47:00Z">
        <w:r w:rsidRPr="007E302F" w:rsidDel="009D13D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выполнить </w:delText>
        </w:r>
      </w:del>
      <w:ins w:id="444" w:author="Ивонина Ирина" w:date="2016-08-03T17:56:00Z">
        <w:r w:rsidR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следующую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команду</w:t>
      </w:r>
      <w:ins w:id="445" w:author="Ивонина Ирина" w:date="2016-08-03T17:56:00Z">
        <w:r w:rsidR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:</w:t>
        </w:r>
      </w:ins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CONFIG SET protected-modeno</w:t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Del="00EA78DC" w:rsidRDefault="007E302F" w:rsidP="007E302F">
      <w:pPr>
        <w:shd w:val="clear" w:color="auto" w:fill="FFFFFF"/>
        <w:spacing w:after="0" w:line="330" w:lineRule="atLeast"/>
        <w:textAlignment w:val="baseline"/>
        <w:rPr>
          <w:del w:id="446" w:author="Ивонина Ирина" w:date="2016-08-03T17:56:00Z"/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del w:id="447" w:author="Ивонина Ирина" w:date="2016-08-03T17:56:00Z">
        <w:r w:rsidRPr="007E302F" w:rsidDel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В</w:delText>
        </w:r>
      </w:del>
      <w:del w:id="448" w:author="Ивонина Ирина" w:date="2016-08-03T17:55:00Z">
        <w:r w:rsidRPr="007E302F" w:rsidDel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консоли Redis на хосте, где он запущен</w:delText>
        </w:r>
      </w:del>
      <w:del w:id="449" w:author="Ивонина Ирина" w:date="2016-08-03T17:56:00Z">
        <w:r w:rsidRPr="007E302F" w:rsidDel="00EA78DC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.</w:delText>
        </w:r>
      </w:del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br/>
      </w:r>
    </w:p>
    <w:p w:rsidR="007E302F" w:rsidRPr="001B6113" w:rsidRDefault="00095FF9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ins w:id="450" w:author="Ивонина Ирина" w:date="2016-08-03T14:01:00Z">
        <w:r w:rsidRPr="00095FF9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 xml:space="preserve">Сценарий </w:t>
        </w:r>
      </w:ins>
      <w:del w:id="451" w:author="Ивонина Ирина" w:date="2016-08-03T14:01:00Z">
        <w:r w:rsidR="007E302F" w:rsidRPr="007E302F" w:rsidDel="00095FF9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delText>Пример 3</w:delText>
        </w:r>
      </w:del>
      <w:ins w:id="452" w:author="Ивонина Ирина" w:date="2016-08-03T14:01:00Z">
        <w:r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 xml:space="preserve">3: </w:t>
        </w:r>
      </w:ins>
      <w:del w:id="453" w:author="Ивонина Ирина" w:date="2016-08-03T14:01:00Z">
        <w:r w:rsidR="007E302F" w:rsidRPr="007E302F" w:rsidDel="00095FF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  <w:commentRangeStart w:id="454"/>
        <w:r w:rsidR="007E302F" w:rsidRPr="001B6113" w:rsidDel="00095FF9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delText>Р</w:delText>
        </w:r>
      </w:del>
      <w:ins w:id="455" w:author="Ивонина Ирина" w:date="2016-08-03T14:01:00Z">
        <w:r w:rsidRPr="001B6113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р</w:t>
        </w:r>
      </w:ins>
      <w:r w:rsidR="007E302F" w:rsidRPr="001B6113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 xml:space="preserve">еализация веб-сервиса с использованием </w:t>
      </w:r>
      <w:del w:id="456" w:author="Ивонина Ирина" w:date="2016-08-03T14:11:00Z">
        <w:r w:rsidR="007E302F" w:rsidRPr="001B6113" w:rsidDel="001B6113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delText>jetty</w:delText>
        </w:r>
      </w:del>
      <w:ins w:id="457" w:author="Ивонина Ирина" w:date="2016-08-03T14:11:00Z">
        <w:r w:rsidR="001B6113" w:rsidRPr="001B6113">
          <w:rPr>
            <w:rFonts w:ascii="Verdana" w:eastAsia="Times New Roman" w:hAnsi="Verdana" w:cs="Times New Roman"/>
            <w:b/>
            <w:color w:val="000000"/>
            <w:sz w:val="21"/>
            <w:szCs w:val="21"/>
            <w:lang w:val="en-US" w:eastAsia="ru-RU"/>
          </w:rPr>
          <w:t>J</w:t>
        </w:r>
        <w:r w:rsidR="001B6113" w:rsidRPr="001B6113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>etty</w:t>
        </w:r>
      </w:ins>
      <w:r w:rsidR="007E302F" w:rsidRPr="001B6113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, который возвращает сообщение в зависимости от параметра get запроса</w:t>
      </w:r>
      <w:commentRangeEnd w:id="454"/>
      <w:r w:rsidR="009D13D3">
        <w:rPr>
          <w:rStyle w:val="a5"/>
        </w:rPr>
        <w:commentReference w:id="454"/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commentRangeStart w:id="458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Добавить пару скринов</w:t>
      </w:r>
      <w:commentRangeEnd w:id="458"/>
      <w:r w:rsidR="00EA78DC">
        <w:rPr>
          <w:rStyle w:val="a5"/>
        </w:rPr>
        <w:commentReference w:id="458"/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</w:t>
      </w:r>
      <w:del w:id="459" w:author="Ивонина Ирина" w:date="2016-08-04T11:12:00Z">
        <w:r w:rsidRPr="007E302F" w:rsidDel="004E2E1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данном </w:delText>
        </w:r>
      </w:del>
      <w:ins w:id="460" w:author="Ивонина Ирина" w:date="2016-08-04T11:12:00Z">
        <w:r w:rsidR="004E2E1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этом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примере с помощью компонента </w:t>
      </w:r>
      <w:r w:rsidR="004E2E1A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etty реализуем простой </w:t>
      </w:r>
      <w:del w:id="461" w:author="Ивонина Ирина" w:date="2016-08-04T11:12:00Z">
        <w:r w:rsidR="004E2E1A" w:rsidRPr="007E302F" w:rsidDel="004E2E1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HTTP </w:delText>
        </w:r>
      </w:del>
      <w:ins w:id="462" w:author="Ивонина Ирина" w:date="2016-08-04T11:12:00Z">
        <w:r w:rsidR="004E2E1A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HTTP</w:t>
        </w:r>
        <w:r w:rsidR="004E2E1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-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сервер, который получает </w:t>
      </w:r>
      <w:del w:id="463" w:author="Ивонина Ирина" w:date="2016-08-04T11:16:00Z">
        <w:r w:rsidR="00D22892" w:rsidRPr="007E302F" w:rsidDel="00D2289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GET </w:delText>
        </w:r>
      </w:del>
      <w:ins w:id="464" w:author="Ивонина Ирина" w:date="2016-08-04T11:16:00Z">
        <w:r w:rsidR="00D22892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GET</w:t>
        </w:r>
        <w:r w:rsidR="00D2289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-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запрос </w:t>
      </w:r>
      <w:commentRangeStart w:id="465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 </w:t>
      </w:r>
      <w:ins w:id="466" w:author="Ивонина Ирина" w:date="2016-08-04T11:16:00Z">
        <w:r w:rsidR="00D2289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некоторым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параметром </w:t>
      </w:r>
      <w:ins w:id="467" w:author="Ивонина Ирина" w:date="2016-08-04T11:28:00Z">
        <w:r w:rsidR="00A75844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UUID </w:t>
        </w:r>
        <w:commentRangeEnd w:id="465"/>
        <w:r w:rsidR="00A75844">
          <w:rPr>
            <w:rStyle w:val="a5"/>
          </w:rPr>
          <w:commentReference w:id="465"/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и возвращает значение </w:t>
      </w:r>
      <w:ins w:id="468" w:author="Ивонина Ирина" w:date="2016-08-04T11:28:00Z">
        <w:r w:rsidR="00A7584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этого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параметра</w:t>
      </w:r>
      <w:commentRangeStart w:id="469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оборачивая в простой xml</w:t>
      </w:r>
      <w:commentRangeEnd w:id="469"/>
      <w:r w:rsidR="009D13D3">
        <w:rPr>
          <w:rStyle w:val="a5"/>
        </w:rPr>
        <w:commentReference w:id="469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</w:t>
      </w:r>
      <w:ins w:id="470" w:author="Ивонина Ирина" w:date="2016-08-04T11:32:00Z">
        <w:r w:rsidR="00A7584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Для сопоставления с образцом значений передаваемого параметра используем метод паттерн-матчинга. </w:t>
        </w:r>
      </w:ins>
      <w:commentRangeStart w:id="471"/>
      <w:r w:rsidRPr="00D22892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ru-RU"/>
        </w:rPr>
        <w:t>Добавим немного па</w:t>
      </w:r>
      <w:ins w:id="472" w:author="Ивонина Ирина" w:date="2016-08-04T11:35:00Z">
        <w:r w:rsidR="00A75844">
          <w:rPr>
            <w:rFonts w:ascii="Verdana" w:eastAsia="Times New Roman" w:hAnsi="Verdana" w:cs="Times New Roman"/>
            <w:color w:val="000000"/>
            <w:sz w:val="21"/>
            <w:szCs w:val="21"/>
            <w:highlight w:val="yellow"/>
            <w:lang w:eastAsia="ru-RU"/>
          </w:rPr>
          <w:t>т</w:t>
        </w:r>
      </w:ins>
      <w:r w:rsidRPr="00D22892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ru-RU"/>
        </w:rPr>
        <w:t>терн-матчинга</w:t>
      </w:r>
      <w:commentRangeEnd w:id="471"/>
      <w:r w:rsidR="00D062A8" w:rsidRPr="00D22892">
        <w:rPr>
          <w:rStyle w:val="a5"/>
        </w:rPr>
        <w:commentReference w:id="471"/>
      </w:r>
      <w:r w:rsidRPr="00D22892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ru-RU"/>
        </w:rPr>
        <w:t>, чтобы отдавать значение в зависимости от наличия и формата передаваемого параметра.</w:t>
      </w:r>
      <w:commentRangeStart w:id="473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Предполагается, что параметр, </w:t>
      </w:r>
      <w:del w:id="474" w:author="Ивонина Ирина" w:date="2016-08-04T11:20:00Z">
        <w:r w:rsidRPr="007E302F" w:rsidDel="00D2289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r w:rsidR="00D22892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UUID</w:t>
      </w:r>
      <w:del w:id="475" w:author="Ивонина Ирина" w:date="2016-08-04T11:20:00Z">
        <w:r w:rsidRPr="007E302F" w:rsidDel="00D2289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"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должен передаваться в соответствующем формате.</w:t>
      </w:r>
      <w:commentRangeEnd w:id="473"/>
      <w:r w:rsidR="00D22892">
        <w:rPr>
          <w:rStyle w:val="a5"/>
        </w:rPr>
        <w:commentReference w:id="473"/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="00353B89">
        <w:rPr>
          <w:rStyle w:val="a5"/>
        </w:rPr>
        <w:commentReference w:id="476"/>
      </w:r>
    </w:p>
    <w:p w:rsidR="007E302F" w:rsidRPr="004B3952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A61202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object</w:t>
      </w:r>
      <w:r w:rsidRPr="00A61202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JettyApp</w:t>
      </w:r>
      <w:r w:rsidRPr="00A61202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extends</w:t>
      </w:r>
      <w:r w:rsidRPr="00A61202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App</w:t>
      </w:r>
      <w:r w:rsidRPr="00A61202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with</w:t>
      </w:r>
      <w:r w:rsidRPr="00A61202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RouteBuilderSupport</w:t>
      </w:r>
      <w:r w:rsidRPr="004B395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{ 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mainApp =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context = mainApp.getOrCreateCamelContext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mainApp.addRouteBuilder(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JettyRoute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(context))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mainApp.run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JettyRoute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(context: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CamelContext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)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extends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ScalaRouteBuilder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(context) {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Определяем порт и адрес сервиса</w:t>
      </w:r>
    </w:p>
    <w:p w:rsidR="007E302F" w:rsidRPr="005432DC" w:rsidRDefault="00DD2B07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477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</w:pPr>
      <w:r w:rsidRPr="00DD2B07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  <w:rPrChange w:id="478" w:author="Махетов Сергей" w:date="2016-08-04T16:26:00Z">
            <w:rPr>
              <w:rFonts w:ascii="Courier New" w:eastAsia="Times New Roman" w:hAnsi="Courier New" w:cs="Courier New"/>
              <w:color w:val="DD1144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>"""</w:t>
      </w:r>
      <w:r w:rsidR="007E302F" w:rsidRPr="00A61202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jetty</w:t>
      </w:r>
      <w:r w:rsidRPr="00DD2B07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  <w:rPrChange w:id="479" w:author="Махетов Сергей" w:date="2016-08-04T16:26:00Z">
            <w:rPr>
              <w:rFonts w:ascii="Courier New" w:eastAsia="Times New Roman" w:hAnsi="Courier New" w:cs="Courier New"/>
              <w:color w:val="DD1144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>:</w:t>
      </w:r>
      <w:r w:rsidR="007E302F" w:rsidRPr="00A61202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http</w:t>
      </w:r>
      <w:r w:rsidRPr="00DD2B07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  <w:rPrChange w:id="480" w:author="Махетов Сергей" w:date="2016-08-04T16:26:00Z">
            <w:rPr>
              <w:rFonts w:ascii="Courier New" w:eastAsia="Times New Roman" w:hAnsi="Courier New" w:cs="Courier New"/>
              <w:color w:val="DD1144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>://0.0.0.0:1234/</w:t>
      </w:r>
      <w:r w:rsidR="007E302F" w:rsidRPr="00A61202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myapp</w:t>
      </w:r>
      <w:r w:rsidRPr="00DD2B07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  <w:rPrChange w:id="481" w:author="Махетов Сергей" w:date="2016-08-04T16:26:00Z">
            <w:rPr>
              <w:rFonts w:ascii="Courier New" w:eastAsia="Times New Roman" w:hAnsi="Courier New" w:cs="Courier New"/>
              <w:color w:val="DD1144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>/</w:t>
      </w:r>
      <w:r w:rsidR="007E302F" w:rsidRPr="00A61202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myservice</w:t>
      </w:r>
      <w:r w:rsidRPr="00DD2B07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  <w:rPrChange w:id="482" w:author="Махетов Сергей" w:date="2016-08-04T16:26:00Z">
            <w:rPr>
              <w:rFonts w:ascii="Courier New" w:eastAsia="Times New Roman" w:hAnsi="Courier New" w:cs="Courier New"/>
              <w:color w:val="DD1144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>"""</w:t>
      </w:r>
      <w:r w:rsidRPr="00DD2B0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483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 xml:space="preserve"> ==&gt; {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delay(</w:t>
      </w:r>
      <w:r w:rsidRPr="007E302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2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seconds)</w:t>
      </w:r>
    </w:p>
    <w:p w:rsidR="007E302F" w:rsidRPr="00B32068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process</w:t>
      </w:r>
      <w:r w:rsidRPr="00B3206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((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</w:t>
      </w:r>
      <w:r w:rsidRPr="00B3206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</w:t>
      </w:r>
      <w:r w:rsidRPr="00B32068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) =&gt; {      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Извлекаем значение параметра </w:t>
      </w:r>
      <w:ins w:id="484" w:author="Ивонина Ирина" w:date="2016-08-04T11:25:00Z">
        <w:r w:rsidR="00D22892" w:rsidRPr="00D2289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UUID</w:t>
        </w:r>
      </w:ins>
      <w:del w:id="485" w:author="Ивонина Ирина" w:date="2016-08-04T11:25:00Z">
        <w:r w:rsidR="00D22892" w:rsidRPr="007E302F" w:rsidDel="00D2289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uuid </w:delText>
        </w:r>
      </w:del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из </w:t>
      </w:r>
      <w:del w:id="486" w:author="Ивонина Ирина" w:date="2016-08-04T11:23:00Z">
        <w:r w:rsidRPr="007E302F" w:rsidDel="00D2289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get </w:delText>
        </w:r>
      </w:del>
      <w:ins w:id="487" w:author="Ивонина Ирина" w:date="2016-08-04T11:23:00Z">
        <w:r w:rsidR="00D22892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GET</w:t>
        </w:r>
        <w:r w:rsidR="00D22892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-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запроса к сервису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uuidParam = exchange.getIn.getHeader(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"uuid"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Определяемпаттерндляпараметра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pattern =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"""[a-fA-F0-9]{8}-[a-fA-F0-9]{4}-[a-fA-F0-9]{4}-[a-fA-F0-9]{4}-[a-fA-F0-9]{12}"""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.r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Возвращаем ответ в зависимости от извлеченного значения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def</w:t>
      </w:r>
      <w:r w:rsidRPr="007E302F">
        <w:rPr>
          <w:rFonts w:ascii="Courier New" w:eastAsia="Times New Roman" w:hAnsi="Courier New" w:cs="Courier New"/>
          <w:b/>
          <w:bCs/>
          <w:color w:val="99000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responseText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uuidParam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match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{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case</w:t>
      </w:r>
      <w:r w:rsidRPr="007E302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null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=&gt;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"Uuid parameter not found"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case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pattern() =&gt;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$uuidParam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case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_ =&gt;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s"Uuid parameter format is not valid"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7E302F" w:rsidRPr="00A75844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Определяем тип возвращаемого контента как </w:t>
      </w:r>
      <w:del w:id="488" w:author="Ивонина Ирина" w:date="2016-08-04T11:26:00Z">
        <w:r w:rsidRPr="007E302F" w:rsidDel="00A75844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xml</w:delText>
        </w:r>
      </w:del>
      <w:ins w:id="489" w:author="Ивонина Ирина" w:date="2016-08-04T11:26:00Z">
        <w:r w:rsidR="00A75844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XML</w:t>
        </w:r>
      </w:ins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exchange.getOut().setHeader(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CONTENT_TYPE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"text/xml; charset=utf-8"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Возвращаем</w:t>
      </w:r>
      <w:ins w:id="490" w:author="Ивонина Ирина" w:date="2016-08-04T11:26:00Z">
        <w:r w:rsidR="00A75844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t>XML</w:t>
        </w:r>
      </w:ins>
      <w:del w:id="491" w:author="Ивонина Ирина" w:date="2016-08-04T11:26:00Z">
        <w:r w:rsidRPr="007E302F" w:rsidDel="00A75844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</w:rPr>
          <w:delText xml:space="preserve">xml </w:delText>
        </w:r>
      </w:del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сответом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exchange.getOut().setBody(&lt;uuid&gt;{responseText}&lt;/uuid&gt;)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</w:t>
      </w:r>
      <w:del w:id="492" w:author="Ивонина Ирина" w:date="2016-08-04T11:26:00Z">
        <w:r w:rsidRPr="007E302F" w:rsidDel="00A75844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вариант </w:delText>
        </w:r>
      </w:del>
      <w:ins w:id="493" w:author="Ивонина Ирина" w:date="2016-08-04T11:26:00Z">
        <w:r w:rsidR="00A75844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В</w:t>
        </w:r>
        <w:r w:rsidR="00A75844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 xml:space="preserve">ариант 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отправки параметра как строки s"&lt;uuid&gt;$responseText&lt;/uuid&gt;" тоже рабочий</w:t>
      </w:r>
      <w:del w:id="494" w:author="Ивонина Ирина" w:date="2016-08-04T11:26:00Z">
        <w:r w:rsidRPr="007E302F" w:rsidDel="00A75844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.</w:delText>
        </w:r>
      </w:del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lastRenderedPageBreak/>
        <w:t xml:space="preserve">    })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}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Примеры </w:t>
      </w:r>
      <w:commentRangeStart w:id="495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запросов для проверки</w:t>
      </w:r>
      <w:commentRangeEnd w:id="495"/>
      <w:r w:rsidR="000F461D">
        <w:rPr>
          <w:rStyle w:val="a5"/>
        </w:rPr>
        <w:commentReference w:id="495"/>
      </w:r>
      <w:ins w:id="496" w:author="Ивонина Ирина" w:date="2016-08-03T18:01:00Z">
        <w:r w:rsidR="00353B8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: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12" w:history="1">
        <w:r w:rsidRPr="007E302F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http://localhost:1234/myapp/myservice?uuid=2a577d52-e5a1-4da5-96e5-bdba1f68e6f1</w:t>
        </w:r>
      </w:hyperlink>
      <w:ins w:id="497" w:author="Ивонина Ирина" w:date="2016-08-03T18:02:00Z">
        <w:r w:rsidR="00353B89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;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13" w:history="1">
        <w:r w:rsidRPr="007E302F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http://localhost:1234/myapp/myservice?uuid=123</w:t>
        </w:r>
      </w:hyperlink>
      <w:ins w:id="498" w:author="Ивонина Ирина" w:date="2016-08-03T18:02:00Z">
        <w:r w:rsidR="00353B89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;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14" w:history="1">
        <w:r w:rsidRPr="007E302F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http://localhost:1234/myapp/myservice</w:t>
        </w:r>
      </w:hyperlink>
      <w:ins w:id="499" w:author="Ивонина Ирина" w:date="2016-08-03T18:02:00Z">
        <w:r w:rsidR="00353B89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;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hyperlink r:id="rId15" w:history="1">
        <w:r w:rsidRPr="007E302F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http://localhost:1234/myapp/myservice?guid=2a577d52-e5a1-4da5-96e5-bdba1f68e6f</w:t>
        </w:r>
      </w:hyperlink>
      <w:ins w:id="500" w:author="Ивонина Ирина" w:date="2016-08-03T18:02:00Z">
        <w:r w:rsidR="00353B89">
          <w:rPr>
            <w:rFonts w:ascii="Verdana" w:eastAsia="Times New Roman" w:hAnsi="Verdana" w:cs="Times New Roman"/>
            <w:color w:val="990099"/>
            <w:sz w:val="21"/>
            <w:szCs w:val="21"/>
            <w:bdr w:val="none" w:sz="0" w:space="0" w:color="auto" w:frame="1"/>
            <w:lang w:eastAsia="ru-RU"/>
          </w:rPr>
          <w:t>.</w:t>
        </w:r>
      </w:ins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Формирование ответа реализуем в соответствии с </w:t>
      </w:r>
      <w:commentRangeStart w:id="501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пожеланиями</w:t>
      </w:r>
      <w:commentRangeEnd w:id="501"/>
      <w:r w:rsidR="00353B89">
        <w:rPr>
          <w:rStyle w:val="a5"/>
        </w:rPr>
        <w:commentReference w:id="501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commentRangeStart w:id="502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Реализация на Jetty сделана для примера. В некоторых случаях удобнее использовать другие компоненты для реализации сервиса</w:t>
      </w:r>
      <w:del w:id="503" w:author="Ивонина Ирина" w:date="2016-08-04T11:45:00Z">
        <w:r w:rsidRPr="007E302F" w:rsidDel="000F461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— </w:delText>
        </w:r>
      </w:del>
      <w:ins w:id="504" w:author="Ивонина Ирина" w:date="2016-08-04T11:45:00Z">
        <w:r w:rsidR="000F461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-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заглушки, к примеру, Spray</w:t>
      </w:r>
      <w:del w:id="505" w:author="Ивонина Ирина" w:date="2016-08-04T11:45:00Z">
        <w:r w:rsidRPr="007E302F" w:rsidDel="000F461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,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или SoapUI.</w:t>
      </w:r>
      <w:commentRangeEnd w:id="502"/>
      <w:r w:rsidR="00353B89">
        <w:rPr>
          <w:rStyle w:val="a5"/>
        </w:rPr>
        <w:commentReference w:id="502"/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RDefault="00A23123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ins w:id="506" w:author="Ивонина Ирина" w:date="2016-08-04T11:49:00Z">
        <w:r w:rsidRPr="00095FF9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 xml:space="preserve">Сценарий </w:t>
        </w:r>
      </w:ins>
      <w:del w:id="507" w:author="Ивонина Ирина" w:date="2016-08-04T11:49:00Z">
        <w:r w:rsidR="007E302F" w:rsidRPr="007E302F" w:rsidDel="00A23123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delText xml:space="preserve">Пример </w:delText>
        </w:r>
      </w:del>
      <w:r w:rsidR="007E302F" w:rsidRPr="007E302F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4</w:t>
      </w:r>
      <w:ins w:id="508" w:author="Ивонина Ирина" w:date="2016-08-04T11:49:00Z">
        <w:r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>:</w:t>
        </w:r>
      </w:ins>
      <w:r w:rsidR="007E302F" w:rsidRPr="007E302F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 </w:t>
      </w:r>
      <w:del w:id="509" w:author="Ивонина Ирина" w:date="2016-08-04T11:49:00Z">
        <w:r w:rsidR="007E302F" w:rsidRPr="007E302F" w:rsidDel="00A2312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</w:del>
      <w:del w:id="510" w:author="Ивонина Ирина" w:date="2016-08-04T11:50:00Z">
        <w:r w:rsidR="007E302F" w:rsidRPr="00A23123" w:rsidDel="00A23123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delText xml:space="preserve">Чтение </w:delText>
        </w:r>
      </w:del>
      <w:ins w:id="511" w:author="Ивонина Ирина" w:date="2016-08-04T11:50:00Z">
        <w:r w:rsidRPr="00A23123">
          <w:rPr>
            <w:rFonts w:ascii="Verdana" w:eastAsia="Times New Roman" w:hAnsi="Verdana" w:cs="Times New Roman"/>
            <w:b/>
            <w:color w:val="000000"/>
            <w:sz w:val="21"/>
            <w:szCs w:val="21"/>
            <w:lang w:eastAsia="ru-RU"/>
          </w:rPr>
          <w:t xml:space="preserve">чтение </w:t>
        </w:r>
      </w:ins>
      <w:r w:rsidR="007E302F" w:rsidRPr="00A23123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сообщения из очереди и отправка сообщения в БД</w:t>
      </w:r>
      <w:del w:id="512" w:author="Ивонина Ирина" w:date="2016-08-04T11:50:00Z">
        <w:r w:rsidR="007E302F" w:rsidRPr="007E302F" w:rsidDel="00A2312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.</w:delText>
        </w:r>
      </w:del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116F16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Работа с очередями и БД </w:t>
      </w:r>
      <w:del w:id="513" w:author="Ивонина Ирина" w:date="2016-08-04T11:53:00Z">
        <w:r w:rsidRPr="007E302F" w:rsidDel="00A2312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была выделена в отдельный пример. Проблема в том, что 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требует</w:t>
      </w:r>
      <w:del w:id="514" w:author="Ивонина Ирина" w:date="2016-08-04T11:53:00Z">
        <w:r w:rsidRPr="007E302F" w:rsidDel="00A2312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ся</w:delText>
        </w:r>
      </w:del>
      <w:del w:id="515" w:author="Ивонина Ирина" w:date="2016-08-04T11:54:00Z">
        <w:r w:rsidRPr="007E302F" w:rsidDel="00A2312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особая </w:delText>
        </w:r>
      </w:del>
      <w:ins w:id="516" w:author="Ивонина Ирина" w:date="2016-08-04T11:54:00Z">
        <w:r w:rsidR="00A2312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иного подхода</w:t>
        </w:r>
      </w:ins>
      <w:ins w:id="517" w:author="Ивонина Ирина" w:date="2016-08-04T11:55:00Z">
        <w:r w:rsidR="00A2312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по сравнению с</w:t>
        </w:r>
      </w:ins>
      <w:ins w:id="518" w:author="Ивонина Ирина" w:date="2016-08-04T11:56:00Z">
        <w:r w:rsidR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примерами, рассмотренными выше</w:t>
        </w:r>
      </w:ins>
      <w:del w:id="519" w:author="Ивонина Ирина" w:date="2016-08-04T11:56:00Z">
        <w:r w:rsidRPr="007E302F" w:rsidDel="00A2312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их настройка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. Если в предыдущих </w:t>
      </w:r>
      <w:del w:id="520" w:author="Ивонина Ирина" w:date="2016-08-04T11:57:00Z">
        <w:r w:rsidRPr="007E302F" w:rsidDel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примерах </w:delText>
        </w:r>
      </w:del>
      <w:ins w:id="521" w:author="Ивонина Ирина" w:date="2016-08-04T11:57:00Z">
        <w:r w:rsidR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сценариях</w:t>
        </w:r>
      </w:ins>
      <w:ins w:id="522" w:author="Ивонина Ирина" w:date="2016-08-04T11:58:00Z">
        <w:r w:rsidR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мы проводили</w:t>
        </w:r>
      </w:ins>
      <w:del w:id="523" w:author="Ивонина Ирина" w:date="2016-08-04T11:59:00Z">
        <w:r w:rsidRPr="007E302F" w:rsidDel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настройка </w:delText>
        </w:r>
      </w:del>
      <w:ins w:id="524" w:author="Ивонина Ирина" w:date="2016-08-04T11:59:00Z">
        <w:r w:rsidR="00265B46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настройк</w:t>
        </w:r>
        <w:r w:rsidR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у, </w:t>
        </w:r>
        <w:commentRangeStart w:id="525"/>
        <w:r w:rsidR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изменяя</w:t>
        </w:r>
      </w:ins>
      <w:del w:id="526" w:author="Ивонина Ирина" w:date="2016-08-04T11:59:00Z">
        <w:r w:rsidRPr="007E302F" w:rsidDel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проводилась </w:delText>
        </w:r>
      </w:del>
      <w:commentRangeEnd w:id="525"/>
      <w:r w:rsidR="00265B46">
        <w:rPr>
          <w:rStyle w:val="a5"/>
        </w:rPr>
        <w:commentReference w:id="525"/>
      </w:r>
      <w:del w:id="527" w:author="Ивонина Ирина" w:date="2016-08-04T11:59:00Z">
        <w:r w:rsidRPr="007E302F" w:rsidDel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с помощьюпараметров </w:delText>
        </w:r>
      </w:del>
      <w:ins w:id="528" w:author="Ивонина Ирина" w:date="2016-08-04T11:59:00Z">
        <w:r w:rsidR="00265B46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параметр</w:t>
        </w:r>
        <w:r w:rsidR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ы</w:t>
        </w:r>
      </w:ins>
      <w:commentRangeStart w:id="529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строке endpoint</w:t>
      </w:r>
      <w:commentRangeEnd w:id="529"/>
      <w:r w:rsidR="00201F6A">
        <w:rPr>
          <w:rStyle w:val="a5"/>
        </w:rPr>
        <w:commentReference w:id="529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то </w:t>
      </w:r>
      <w:del w:id="530" w:author="Ивонина Ирина" w:date="2016-08-04T12:01:00Z">
        <w:r w:rsidRPr="007E302F" w:rsidDel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здесь </w:delText>
        </w:r>
      </w:del>
      <w:ins w:id="531" w:author="Ивонина Ирина" w:date="2016-08-04T12:01:00Z">
        <w:r w:rsidR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для работы с очередями и БД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нужно заранее </w:t>
      </w:r>
      <w:commentRangeStart w:id="532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создать объект, сделать на его основе компонент</w:t>
      </w:r>
      <w:commentRangeEnd w:id="532"/>
      <w:r w:rsidR="00265B46">
        <w:rPr>
          <w:rStyle w:val="a5"/>
        </w:rPr>
        <w:commentReference w:id="532"/>
      </w:r>
      <w:ins w:id="533" w:author="Ивонина Ирина" w:date="2016-08-04T12:01:00Z">
        <w:r w:rsidR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, который и будет использоваться </w:t>
        </w:r>
      </w:ins>
      <w:ins w:id="534" w:author="Ивонина Ирина" w:date="2016-08-04T12:17:00Z">
        <w:r w:rsidR="00116F1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в </w:t>
        </w:r>
      </w:ins>
      <w:ins w:id="535" w:author="Ивонина Ирина" w:date="2016-08-04T12:01:00Z">
        <w:r w:rsidR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дал</w:t>
        </w:r>
      </w:ins>
      <w:ins w:id="536" w:author="Ивонина Ирина" w:date="2016-08-04T12:17:00Z">
        <w:r w:rsidR="00116F1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ьнейшем</w:t>
        </w:r>
      </w:ins>
      <w:del w:id="537" w:author="Ивонина Ирина" w:date="2016-08-04T12:01:00Z">
        <w:r w:rsidRPr="007E302F" w:rsidDel="00265B4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и использовать далее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Различие очереди и БД в том, что для БД используем </w:t>
      </w:r>
      <w:commentRangeStart w:id="538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BasicDataSource</w:t>
      </w:r>
      <w:commentRangeEnd w:id="538"/>
      <w:r w:rsidR="00116F16">
        <w:rPr>
          <w:rStyle w:val="a5"/>
        </w:rPr>
        <w:commentReference w:id="538"/>
      </w:r>
      <w:del w:id="539" w:author="Ивонина Ирина" w:date="2016-08-04T12:20:00Z">
        <w:r w:rsidRPr="007E302F" w:rsidDel="00116F1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,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создаем dataSourceName, который является частью URI camel-jdbc</w:t>
      </w:r>
      <w:ins w:id="540" w:author="Ивонина Ирина" w:date="2016-08-04T12:20:00Z">
        <w:r w:rsidR="00116F1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, </w:t>
        </w:r>
      </w:ins>
      <w:del w:id="541" w:author="Ивонина Ирина" w:date="2016-08-04T12:20:00Z">
        <w:r w:rsidRPr="007E302F" w:rsidDel="00116F1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 для очереди используем JmsComponent и создаем на его основе новый компонент, с кастомным названием.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commentRangeStart w:id="542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Данный код </w:t>
      </w:r>
      <w:commentRangeEnd w:id="542"/>
      <w:r w:rsidR="00116F16">
        <w:rPr>
          <w:rStyle w:val="a5"/>
        </w:rPr>
        <w:commentReference w:id="542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будет забирать сообщения из очереди, выполнять в БД запрос на добавление уникального идентификатора, времени и тела сообщения.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commentRangeStart w:id="543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Таблицасоздается</w:t>
      </w:r>
      <w:ins w:id="544" w:author="Ивонина Ирина" w:date="2016-08-04T12:24:00Z">
        <w:r w:rsidR="00116F16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следующим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запросом</w:t>
      </w:r>
      <w:commentRangeEnd w:id="543"/>
      <w:r w:rsidR="00116F16">
        <w:rPr>
          <w:rStyle w:val="a5"/>
        </w:rPr>
        <w:commentReference w:id="543"/>
      </w:r>
      <w:ins w:id="545" w:author="Ивонина Ирина" w:date="2016-08-04T12:24:00Z">
        <w:r w:rsidR="00DD2B07" w:rsidRPr="00DD2B07">
          <w:rPr>
            <w:rFonts w:ascii="Verdana" w:eastAsia="Times New Roman" w:hAnsi="Verdana" w:cs="Times New Roman"/>
            <w:color w:val="000000"/>
            <w:sz w:val="21"/>
            <w:szCs w:val="21"/>
            <w:lang w:val="en-US" w:eastAsia="ru-RU"/>
            <w:rPrChange w:id="546" w:author="Махетов Сергей" w:date="2016-08-04T16:26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eastAsia="ru-RU"/>
              </w:rPr>
            </w:rPrChange>
          </w:rPr>
          <w:t>:</w:t>
        </w:r>
      </w:ins>
    </w:p>
    <w:p w:rsidR="007E302F" w:rsidRPr="00116F16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16F16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CREATETABLE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MESSAGETABLE(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IDUUIDNOT</w:t>
      </w:r>
      <w:r w:rsidRPr="007E302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NULL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PRIMARY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KEY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DATETIME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TIMESTAMP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BODY</w:t>
      </w:r>
      <w:r w:rsidRPr="007E302F">
        <w:rPr>
          <w:rFonts w:ascii="Courier New" w:eastAsia="Times New Roman" w:hAnsi="Courier New" w:cs="Courier New"/>
          <w:color w:val="0086B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VARCHAR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r w:rsidRPr="007E302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65536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  <w:r w:rsidR="00353B89">
        <w:rPr>
          <w:rStyle w:val="a5"/>
        </w:rPr>
        <w:commentReference w:id="547"/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java.text.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SimpleDateFormat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java.util.{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UUID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Date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org.apache.camel.component.jms.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JmsComponent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org.apache.camel.main.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lastRenderedPageBreak/>
        <w:t>import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org.apache.camel.scala.dsl.builder.{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RouteBuilderSupport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ScalaRouteBuilder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org.apache.camel.{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CamelContext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Для создания подключения к БД </w:t>
      </w:r>
      <w:commentRangeStart w:id="548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необходим </w:t>
      </w:r>
      <w:commentRangeEnd w:id="548"/>
      <w:r w:rsidR="001B22CB">
        <w:rPr>
          <w:rStyle w:val="a5"/>
        </w:rPr>
        <w:commentReference w:id="548"/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BasicDataSource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org.apache.commons.dbcp2.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BasicDataSource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Для работы с месседж-брокером </w:t>
      </w:r>
      <w:del w:id="549" w:author="Ивонина Ирина" w:date="2016-08-04T12:37:00Z">
        <w:r w:rsidRPr="007E302F" w:rsidDel="001B22CB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нужно </w:delText>
        </w:r>
      </w:del>
      <w:del w:id="550" w:author="Ивонина Ирина" w:date="2016-08-04T12:38:00Z">
        <w:r w:rsidRPr="007E302F" w:rsidDel="001B22CB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импортировать </w:delText>
        </w:r>
      </w:del>
      <w:ins w:id="551" w:author="Ивонина Ирина" w:date="2016-08-04T12:38:00Z">
        <w:r w:rsidR="001B22CB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импортир</w:t>
        </w:r>
        <w:r w:rsidR="001B22CB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уем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соответствующий </w:t>
      </w:r>
      <w:commentRangeStart w:id="552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ConnectionFactory класс</w:t>
      </w:r>
      <w:commentRangeEnd w:id="552"/>
      <w:r w:rsidR="001B22CB">
        <w:rPr>
          <w:rStyle w:val="a5"/>
        </w:rPr>
        <w:commentReference w:id="552"/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org.apache.activemq.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ActiveMQConnectionFactory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object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FromMQToDBApp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extends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App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with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RouteBuilderSupport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{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val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mainApp =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new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eastAsia="ru-RU"/>
        </w:rPr>
        <w:t>Main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Для работы с БД </w:t>
      </w:r>
      <w:del w:id="553" w:author="Ивонина Ирина" w:date="2016-08-04T12:39:00Z">
        <w:r w:rsidRPr="007E302F" w:rsidDel="001B22CB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необходимо создать </w:delText>
        </w:r>
      </w:del>
      <w:ins w:id="554" w:author="Ивонина Ирина" w:date="2016-08-04T12:39:00Z">
        <w:r w:rsidR="001B22CB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созда</w:t>
        </w:r>
        <w:r w:rsidR="001B22CB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ем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объект и </w:t>
      </w:r>
      <w:del w:id="555" w:author="Ивонина Ирина" w:date="2016-08-04T12:39:00Z">
        <w:r w:rsidRPr="007E302F" w:rsidDel="001B22CB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передать </w:delText>
        </w:r>
      </w:del>
      <w:ins w:id="556" w:author="Ивонина Ирина" w:date="2016-08-04T12:39:00Z">
        <w:r w:rsidR="001B22CB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переда</w:t>
        </w:r>
        <w:r w:rsidR="001B22CB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ем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ему свойства соединения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ds =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BasicDataSource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ds.setDriverClassName(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"org.h2.Driver"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ds.setUrl(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"jdbc:h2:./h2db"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</w:t>
      </w:r>
      <w:del w:id="557" w:author="Ивонина Ирина" w:date="2016-08-04T12:40:00Z">
        <w:r w:rsidRPr="007E302F" w:rsidDel="001B22CB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Добавим </w:delText>
        </w:r>
      </w:del>
      <w:ins w:id="558" w:author="Ивонина Ирина" w:date="2016-08-04T12:40:00Z">
        <w:r w:rsidR="001B22CB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Добав</w:t>
        </w:r>
        <w:r w:rsidR="001B22CB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ляем</w:t>
        </w:r>
      </w:ins>
      <w:del w:id="559" w:author="Ивонина Ирина" w:date="2016-08-04T12:40:00Z">
        <w:r w:rsidRPr="007E302F" w:rsidDel="001B22CB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бд </w:delText>
        </w:r>
      </w:del>
      <w:ins w:id="560" w:author="Ивонина Ирина" w:date="2016-08-04T12:40:00Z">
        <w:r w:rsidR="001B22CB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БД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в приложение, далее в названии получателя будем </w:t>
      </w:r>
      <w:commentRangeStart w:id="561"/>
      <w:del w:id="562" w:author="Ивонина Ирина" w:date="2016-08-04T12:45:00Z">
        <w:r w:rsidRPr="007E302F" w:rsidDel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использовать </w:delText>
        </w:r>
      </w:del>
      <w:ins w:id="563" w:author="Ивонина Ирина" w:date="2016-08-04T12:45:00Z">
        <w:r w:rsidR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указывать имя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"h2db"</w:t>
      </w:r>
      <w:commentRangeEnd w:id="561"/>
      <w:r w:rsidR="001B22CB">
        <w:rPr>
          <w:rStyle w:val="a5"/>
        </w:rPr>
        <w:commentReference w:id="561"/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mainApp.bind(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"h2db"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,ds)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//Для работы с очередью </w:t>
      </w:r>
      <w:del w:id="564" w:author="Ивонина Ирина" w:date="2016-08-04T12:47:00Z">
        <w:r w:rsidRPr="007E302F" w:rsidDel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создадим </w:delText>
        </w:r>
      </w:del>
      <w:ins w:id="565" w:author="Ивонина Ирина" w:date="2016-08-04T12:47:00Z">
        <w:r w:rsidR="00F663D5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созда</w:t>
        </w:r>
        <w:r w:rsidR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е</w:t>
        </w:r>
        <w:r w:rsidR="00F663D5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 xml:space="preserve">м </w:t>
        </w:r>
      </w:ins>
      <w:commentRangeStart w:id="566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MQConnectionFactory</w:t>
      </w:r>
      <w:commentRangeEnd w:id="566"/>
      <w:r w:rsidR="00F663D5">
        <w:rPr>
          <w:rStyle w:val="a5"/>
        </w:rPr>
        <w:commentReference w:id="566"/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cf=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ActiveMQConnectionFactory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"tcp://192.168.3.38:61616"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commentRangeStart w:id="567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создадим компонент для работы с очередью</w:t>
      </w:r>
      <w:commentRangeEnd w:id="567"/>
      <w:r w:rsidR="00F663D5">
        <w:rPr>
          <w:rStyle w:val="a5"/>
        </w:rPr>
        <w:commentReference w:id="567"/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mainApp.bind(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"amq-jms"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JmsComponent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.jmsComponentAutoAcknowledge(cf))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context = mainApp.getOrCreateCamelContext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mainApp.addRouteBuilder(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FromMQToDBAppRoute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(context))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mainApp.run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Данный класс реализует чтение сообщения из очереди и запись </w:t>
      </w:r>
      <w:del w:id="568" w:author="Ивонина Ирина" w:date="2016-08-04T12:48:00Z">
        <w:r w:rsidRPr="007E302F" w:rsidDel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его </w:delText>
        </w:r>
      </w:del>
      <w:ins w:id="569" w:author="Ивонина Ирина" w:date="2016-08-04T12:48:00Z">
        <w:r w:rsidR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сообщения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в БД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FromMQToDBAppRoute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(context: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CamelContext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)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extends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ScalaRouteBuilder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(context) {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Читаем сообщение из очереди. Компонент называется также, </w:t>
      </w:r>
      <w:commentRangeStart w:id="570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как мы его назвали ранее - </w:t>
      </w:r>
      <w:commentRangeEnd w:id="570"/>
      <w:r w:rsidR="00F663D5">
        <w:rPr>
          <w:rStyle w:val="a5"/>
        </w:rPr>
        <w:commentReference w:id="570"/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"amq-jms", имя очереди передается как параметр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Для каждого </w:t>
      </w:r>
      <w:commentRangeStart w:id="571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брокера </w:t>
      </w:r>
      <w:commentRangeEnd w:id="571"/>
      <w:r w:rsidR="00F663D5">
        <w:rPr>
          <w:rStyle w:val="a5"/>
        </w:rPr>
        <w:commentReference w:id="571"/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необходимо создавать свой компонент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"""amq-jms:queue:TESTQ"""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==&gt; {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process((exchange: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=&gt; {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Генери</w:t>
      </w:r>
      <w:ins w:id="572" w:author="Ивонина Ирина" w:date="2016-08-04T12:52:00Z">
        <w:r w:rsidR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руем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мuuid, дату/время и извлекаем тело сообщения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uuid =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UUID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.randomUUID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time =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SimpleDateFormat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"yyyy-MM-ddHH:mm:ss"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).format(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Date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())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messageBody = exchange.getIn.getBody(classOf[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String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])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del w:id="573" w:author="Ивонина Ирина" w:date="2016-08-04T12:52:00Z">
        <w:r w:rsidRPr="007E302F" w:rsidDel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формируем</w:delText>
        </w:r>
      </w:del>
      <w:commentRangeStart w:id="574"/>
      <w:ins w:id="575" w:author="Ивонина Ирина" w:date="2016-08-04T12:52:00Z">
        <w:r w:rsidR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Ф</w:t>
        </w:r>
        <w:r w:rsidR="00F663D5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ормируем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запросспараметрами</w:t>
      </w:r>
      <w:commentRangeEnd w:id="574"/>
      <w:r w:rsidR="00F663D5">
        <w:rPr>
          <w:rStyle w:val="a5"/>
        </w:rPr>
        <w:commentReference w:id="574"/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exchange.getOut.setBody(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s"INSERT INTO PUBLIC.MESSAGETABLE (ID, DATETIME, BODY) VALUES('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$uuid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', '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$time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', '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$messageBody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')"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Отправляем </w:t>
      </w:r>
      <w:del w:id="576" w:author="Ивонина Ирина" w:date="2016-08-04T12:53:00Z">
        <w:r w:rsidRPr="007E302F" w:rsidDel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подготовленный </w:delText>
        </w:r>
      </w:del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запрос в </w:t>
      </w:r>
      <w:del w:id="577" w:author="Ивонина Ирина" w:date="2016-08-04T12:53:00Z">
        <w:r w:rsidRPr="007E302F" w:rsidDel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бд</w:delText>
        </w:r>
      </w:del>
      <w:ins w:id="578" w:author="Ивонина Ирина" w:date="2016-08-04T12:53:00Z">
        <w:r w:rsidR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БД</w:t>
        </w:r>
      </w:ins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</w:t>
      </w:r>
      <w:commentRangeStart w:id="579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Компонент называется jdbc, далее </w:t>
      </w:r>
      <w:commentRangeEnd w:id="579"/>
      <w:r w:rsidR="00F663D5">
        <w:rPr>
          <w:rStyle w:val="a5"/>
        </w:rPr>
        <w:commentReference w:id="579"/>
      </w:r>
      <w:del w:id="580" w:author="Ивонина Ирина" w:date="2016-08-04T12:53:00Z">
        <w:r w:rsidRPr="007E302F" w:rsidDel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указывается </w:delText>
        </w:r>
      </w:del>
      <w:ins w:id="581" w:author="Ивонина Ирина" w:date="2016-08-04T12:53:00Z">
        <w:r w:rsidR="00F663D5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указывае</w:t>
        </w:r>
        <w:r w:rsidR="00F663D5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м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конкретный DataSource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to(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"jdbc:h2db"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 }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RDefault="004B4630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ins w:id="582" w:author="Ивонина Ирина" w:date="2016-08-04T13:22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Следует помнить о том, что </w:t>
        </w:r>
      </w:ins>
      <w:del w:id="583" w:author="Ивонина Ирина" w:date="2016-08-04T13:22:00Z">
        <w:r w:rsidR="007E302F" w:rsidRPr="007E302F" w:rsidDel="004B463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При </w:delText>
        </w:r>
      </w:del>
      <w:ins w:id="584" w:author="Ивонина Ирина" w:date="2016-08-04T13:22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п</w:t>
        </w:r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ри 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попытке записи в БД сообщения </w:t>
      </w:r>
      <w:commentRangeStart w:id="585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больше длины поля (у нас 65536)</w:t>
      </w:r>
      <w:commentRangeEnd w:id="585"/>
      <w:r>
        <w:rPr>
          <w:rStyle w:val="a5"/>
        </w:rPr>
        <w:commentReference w:id="585"/>
      </w:r>
      <w:del w:id="586" w:author="Ивонина Ирина" w:date="2016-08-04T13:25:00Z">
        <w:r w:rsidR="007E302F" w:rsidRPr="007E302F" w:rsidDel="004B463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– </w:delText>
        </w:r>
      </w:del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возникнет ошибка. Ее можно решить, </w:t>
      </w:r>
      <w:del w:id="587" w:author="Ивонина Ирина" w:date="2016-08-04T13:25:00Z">
        <w:r w:rsidR="007E302F" w:rsidRPr="007E302F" w:rsidDel="004B463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обрезая </w:delText>
        </w:r>
      </w:del>
      <w:ins w:id="588" w:author="Ивонина Ирина" w:date="2016-08-04T13:25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сократив</w:t>
        </w:r>
      </w:ins>
      <w:del w:id="589" w:author="Ивонина Ирина" w:date="2016-08-04T13:29:00Z">
        <w:r w:rsidR="007E302F" w:rsidRPr="007E302F" w:rsidDel="004B463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тело </w:delText>
        </w:r>
      </w:del>
      <w:ins w:id="590" w:author="Ивонина Ирина" w:date="2016-08-04T13:29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сообщение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до нужного размера</w:t>
      </w:r>
      <w:del w:id="591" w:author="Ивонина Ирина" w:date="2016-08-04T13:30:00Z">
        <w:r w:rsidR="007E302F" w:rsidRPr="007E302F" w:rsidDel="004B463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,</w:delText>
        </w:r>
      </w:del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либо добавив </w:t>
      </w:r>
      <w:ins w:id="592" w:author="Ивонина Ирина" w:date="2016-08-04T13:30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код 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errorHandler(deadLetterChannel("file:error")), который будет отправлять сообщения, приводящие к ошибкам</w:t>
      </w:r>
      <w:ins w:id="593" w:author="Ивонина Ирина" w:date="2016-08-04T13:30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папку </w:t>
      </w:r>
      <w:del w:id="594" w:author="Ивонина Ирина" w:date="2016-08-04T13:30:00Z">
        <w:r w:rsidR="007E302F" w:rsidRPr="007E302F" w:rsidDel="004B463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«</w:delText>
        </w:r>
      </w:del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error</w:t>
      </w:r>
      <w:del w:id="595" w:author="Ивонина Ирина" w:date="2016-08-04T13:30:00Z">
        <w:r w:rsidR="007E302F" w:rsidRPr="007E302F" w:rsidDel="004B4630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»</w:delText>
        </w:r>
      </w:del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5432DC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596" w:author="Махетов Сергей" w:date="2016-08-04T16:26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Для </w:t>
      </w:r>
      <w:commentRangeStart w:id="597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других </w:t>
      </w:r>
      <w:commentRangeEnd w:id="597"/>
      <w:r w:rsidR="00D32E9E">
        <w:rPr>
          <w:rStyle w:val="a5"/>
        </w:rPr>
        <w:commentReference w:id="597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БД </w:t>
      </w:r>
      <w:commentRangeStart w:id="598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нужно</w:t>
      </w:r>
      <w:del w:id="599" w:author="Ивонина Ирина" w:date="2016-08-04T13:34:00Z">
        <w:r w:rsidRPr="007E302F" w:rsidDel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, соответственно,</w:delText>
        </w:r>
      </w:del>
      <w:commentRangeEnd w:id="598"/>
      <w:r w:rsidR="00D32E9E">
        <w:rPr>
          <w:rStyle w:val="a5"/>
        </w:rPr>
        <w:commentReference w:id="598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добавить библиотеку в build.sbt, определить имя класса драйвера</w:t>
      </w:r>
      <w:del w:id="600" w:author="Ивонина Ирина" w:date="2016-08-04T13:35:00Z">
        <w:r w:rsidRPr="007E302F" w:rsidDel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, </w:delText>
        </w:r>
      </w:del>
      <w:ins w:id="601" w:author="Ивонина Ирина" w:date="2016-08-04T13:35:00Z">
        <w:r w:rsidR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и</w:t>
        </w:r>
      </w:ins>
      <w:del w:id="602" w:author="Ивонина Ирина" w:date="2016-08-04T13:35:00Z">
        <w:r w:rsidRPr="007E302F" w:rsidDel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url</w:delText>
        </w:r>
      </w:del>
      <w:ins w:id="603" w:author="Ивонина Ирина" w:date="2016-08-04T13:35:00Z">
        <w:r w:rsidR="00D32E9E">
          <w:rPr>
            <w:rFonts w:ascii="Verdana" w:eastAsia="Times New Roman" w:hAnsi="Verdana" w:cs="Times New Roman"/>
            <w:color w:val="000000"/>
            <w:sz w:val="21"/>
            <w:szCs w:val="21"/>
            <w:lang w:val="en-US" w:eastAsia="ru-RU"/>
          </w:rPr>
          <w:t>URL</w:t>
        </w:r>
        <w:r w:rsidR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.</w:t>
        </w:r>
      </w:ins>
      <w:del w:id="604" w:author="Ивонина Ирина" w:date="2016-08-04T13:35:00Z">
        <w:r w:rsidRPr="007E302F" w:rsidDel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,возможно </w:delText>
        </w:r>
      </w:del>
      <w:ins w:id="605" w:author="Ивонина Ирина" w:date="2016-08-04T13:35:00Z">
        <w:r w:rsidR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В</w:t>
        </w:r>
        <w:r w:rsidR="00D32E9E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озможно</w:t>
        </w:r>
        <w:r w:rsidR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понадоб</w:t>
      </w:r>
      <w:ins w:id="606" w:author="Ивонина Ирина" w:date="2016-08-04T13:35:00Z">
        <w:r w:rsidR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и</w:t>
        </w:r>
      </w:ins>
      <w:del w:id="607" w:author="Ивонина Ирина" w:date="2016-08-04T13:35:00Z">
        <w:r w:rsidRPr="007E302F" w:rsidDel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я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тся</w:t>
      </w:r>
      <w:ins w:id="608" w:author="Ивонина Ирина" w:date="2016-08-04T13:35:00Z">
        <w:r w:rsidR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указать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другие свойства подключения, к примеру, </w:t>
      </w:r>
      <w:del w:id="609" w:author="Ивонина Ирина" w:date="2016-08-04T13:36:00Z">
        <w:r w:rsidRPr="007E302F" w:rsidDel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Имя </w:delText>
        </w:r>
      </w:del>
      <w:ins w:id="610" w:author="Ивонина Ирина" w:date="2016-08-04T13:36:00Z">
        <w:r w:rsidR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и</w:t>
        </w:r>
        <w:r w:rsidR="00D32E9E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мя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пользователя и пароль.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commentRangeStart w:id="611"/>
      <w:ins w:id="612" w:author="Ивонина Ирина" w:date="2016-08-04T13:38:00Z">
        <w:r w:rsidR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Например, </w:t>
        </w:r>
      </w:ins>
      <w:del w:id="613" w:author="Ивонина Ирина" w:date="2016-08-04T13:38:00Z">
        <w:r w:rsidRPr="007E302F" w:rsidDel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Для</w:delText>
        </w:r>
      </w:del>
      <w:ins w:id="614" w:author="Ивонина Ирина" w:date="2016-08-04T13:38:00Z">
        <w:r w:rsidR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д</w:t>
        </w:r>
        <w:r w:rsidR="00D32E9E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ля</w:t>
        </w:r>
        <w:r w:rsidR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отправки сообщения в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Postgres</w:t>
      </w:r>
      <w:ins w:id="615" w:author="Ивонина Ирина" w:date="2016-08-04T13:38:00Z">
        <w:r w:rsidR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потребуется </w:t>
        </w:r>
      </w:ins>
      <w:ins w:id="616" w:author="Ивонина Ирина" w:date="2016-08-04T13:39:00Z">
        <w:r w:rsidR="00D32E9E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указать следующие реквизиты</w:t>
        </w:r>
      </w:ins>
      <w:r w:rsidR="00DD2B07" w:rsidRPr="00DD2B07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617" w:author="Махетов Сергей" w:date="2016-08-04T16:26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>:</w:t>
      </w:r>
      <w:commentRangeEnd w:id="611"/>
      <w:r w:rsidR="00D32E9E">
        <w:rPr>
          <w:rStyle w:val="a5"/>
        </w:rPr>
        <w:commentReference w:id="611"/>
      </w:r>
    </w:p>
    <w:p w:rsidR="007E302F" w:rsidRPr="005432DC" w:rsidRDefault="00DD2B07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  <w:rPrChange w:id="618" w:author="Махетов Сергей" w:date="2016-08-04T16:26:00Z">
            <w:rPr>
              <w:rFonts w:ascii="Times New Roman" w:eastAsia="Times New Roman" w:hAnsi="Times New Roman" w:cs="Times New Roman"/>
              <w:sz w:val="24"/>
              <w:szCs w:val="24"/>
              <w:lang w:val="en-US" w:eastAsia="ru-RU"/>
            </w:rPr>
          </w:rPrChange>
        </w:rPr>
      </w:pPr>
      <w:r w:rsidRPr="00DD2B07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619" w:author="Махетов Сергей" w:date="2016-08-04T16:26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br/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ds =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BasicDataSource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{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setDriverClassName(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"org.postgresql.Driver"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setUrl(conf.getString(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"jdbc:postgresql://myhost:5432/mydb"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setUsername(conf.getString(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"myusername"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setPassword(conf.getString(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"mypassword"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}</w:t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build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.sbt</w:t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libraryDependencies +=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"org.postgresql"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"postgresql"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%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"9.4.1207"</w:t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commentRangeStart w:id="620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Сочередяминесколькосложнее</w:t>
      </w:r>
      <w:r w:rsidR="00DD2B07" w:rsidRPr="00DD2B0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  <w:rPrChange w:id="621" w:author="Махетов Сергей" w:date="2016-08-04T16:26:00Z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</w:rPrChange>
        </w:rPr>
        <w:t>.</w:t>
      </w:r>
      <w:commentRangeEnd w:id="620"/>
      <w:r w:rsidR="00F44E88">
        <w:rPr>
          <w:rStyle w:val="a5"/>
        </w:rPr>
        <w:commentReference w:id="620"/>
      </w:r>
      <w:r w:rsidR="00DD2B07" w:rsidRPr="00DD2B0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  <w:rPrChange w:id="622" w:author="Махетов Сергей" w:date="2016-08-04T16:26:00Z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</w:rPrChange>
        </w:rPr>
        <w:br/>
      </w:r>
      <w:commentRangeStart w:id="623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Для некоторых </w:t>
      </w:r>
      <w:commentRangeEnd w:id="623"/>
      <w:r w:rsidR="00F44E88">
        <w:rPr>
          <w:rStyle w:val="a5"/>
        </w:rPr>
        <w:commentReference w:id="623"/>
      </w:r>
      <w:r w:rsidRPr="00F44E88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ru-RU"/>
        </w:rPr>
        <w:t xml:space="preserve">библиотеки не открыты для доступа в репозиториях и используются </w:t>
      </w:r>
      <w:ins w:id="624" w:author="Ивонина Ирина" w:date="2016-08-04T13:47:00Z">
        <w:r w:rsidR="00F44E88" w:rsidRPr="00F44E88">
          <w:rPr>
            <w:rFonts w:ascii="Verdana" w:eastAsia="Times New Roman" w:hAnsi="Verdana" w:cs="Times New Roman"/>
            <w:color w:val="000000"/>
            <w:sz w:val="21"/>
            <w:szCs w:val="21"/>
            <w:highlight w:val="yellow"/>
            <w:lang w:eastAsia="ru-RU"/>
          </w:rPr>
          <w:t xml:space="preserve">файлы </w:t>
        </w:r>
      </w:ins>
      <w:r w:rsidRPr="00F44E88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ru-RU"/>
        </w:rPr>
        <w:t>*.jar</w:t>
      </w:r>
      <w:del w:id="625" w:author="Ивонина Ирина" w:date="2016-08-04T13:47:00Z">
        <w:r w:rsidRPr="00F44E88" w:rsidDel="00F44E88">
          <w:rPr>
            <w:rFonts w:ascii="Verdana" w:eastAsia="Times New Roman" w:hAnsi="Verdana" w:cs="Times New Roman"/>
            <w:color w:val="000000"/>
            <w:sz w:val="21"/>
            <w:szCs w:val="21"/>
            <w:highlight w:val="yellow"/>
            <w:lang w:eastAsia="ru-RU"/>
          </w:rPr>
          <w:delText xml:space="preserve"> файлы</w:delText>
        </w:r>
      </w:del>
      <w:r w:rsidRPr="00F44E88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ru-RU"/>
        </w:rPr>
        <w:t xml:space="preserve">, </w:t>
      </w:r>
      <w:del w:id="626" w:author="Ивонина Ирина" w:date="2016-08-04T13:49:00Z">
        <w:r w:rsidRPr="00F44E88" w:rsidDel="00F44E88">
          <w:rPr>
            <w:rFonts w:ascii="Verdana" w:eastAsia="Times New Roman" w:hAnsi="Verdana" w:cs="Times New Roman"/>
            <w:color w:val="000000"/>
            <w:sz w:val="21"/>
            <w:szCs w:val="21"/>
            <w:highlight w:val="yellow"/>
            <w:lang w:eastAsia="ru-RU"/>
          </w:rPr>
          <w:delText xml:space="preserve">подкладываемые </w:delText>
        </w:r>
      </w:del>
      <w:ins w:id="627" w:author="Ивонина Ирина" w:date="2016-08-04T13:49:00Z">
        <w:r w:rsidR="00F44E88">
          <w:rPr>
            <w:rFonts w:ascii="Verdana" w:eastAsia="Times New Roman" w:hAnsi="Verdana" w:cs="Times New Roman"/>
            <w:color w:val="000000"/>
            <w:sz w:val="21"/>
            <w:szCs w:val="21"/>
            <w:highlight w:val="yellow"/>
            <w:lang w:eastAsia="ru-RU"/>
          </w:rPr>
          <w:t>запис</w:t>
        </w:r>
        <w:r w:rsidR="00F44E88" w:rsidRPr="00F44E88">
          <w:rPr>
            <w:rFonts w:ascii="Verdana" w:eastAsia="Times New Roman" w:hAnsi="Verdana" w:cs="Times New Roman"/>
            <w:color w:val="000000"/>
            <w:sz w:val="21"/>
            <w:szCs w:val="21"/>
            <w:highlight w:val="yellow"/>
            <w:lang w:eastAsia="ru-RU"/>
          </w:rPr>
          <w:t xml:space="preserve">ываемые </w:t>
        </w:r>
      </w:ins>
      <w:r w:rsidRPr="00F44E88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ru-RU"/>
        </w:rPr>
        <w:t>в папку lib</w:t>
      </w:r>
      <w:del w:id="628" w:author="Ивонина Ирина" w:date="2016-08-04T13:48:00Z">
        <w:r w:rsidRPr="00F44E88" w:rsidDel="00F44E88">
          <w:rPr>
            <w:rFonts w:ascii="Verdana" w:eastAsia="Times New Roman" w:hAnsi="Verdana" w:cs="Times New Roman"/>
            <w:color w:val="000000"/>
            <w:sz w:val="21"/>
            <w:szCs w:val="21"/>
            <w:highlight w:val="yellow"/>
            <w:lang w:eastAsia="ru-RU"/>
          </w:rPr>
          <w:delText xml:space="preserve"> проекта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commentRangeStart w:id="629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любом случае, нужно получить connectionfactory</w:t>
      </w:r>
      <w:commentRangeEnd w:id="629"/>
      <w:r w:rsidR="00F44E88">
        <w:rPr>
          <w:rStyle w:val="a5"/>
        </w:rPr>
        <w:commentReference w:id="629"/>
      </w:r>
      <w:ins w:id="630" w:author="Ивонина Ирина" w:date="2016-08-04T13:59:00Z">
        <w:r w:rsidR="00155238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.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К примеру, </w:t>
      </w:r>
      <w:ins w:id="631" w:author="Ивонина Ирина" w:date="2016-08-04T13:59:00Z">
        <w:r w:rsidR="00155238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код, обеспечивающий соединение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для IBM Websphere MQ</w:t>
      </w:r>
      <w:ins w:id="632" w:author="Ивонина Ирина" w:date="2016-08-04T14:00:00Z">
        <w:r w:rsidR="00155238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 будет таким:</w:t>
        </w:r>
        <w:r w:rsidR="00155238">
          <w:rPr>
            <w:rStyle w:val="a5"/>
          </w:rPr>
          <w:commentReference w:id="633"/>
        </w:r>
      </w:ins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cf =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MQQueueConnectionFactory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{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setHostName(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"myhost"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setPort(</w:t>
      </w:r>
      <w:r w:rsidRPr="007E302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1414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setTransportType(</w:t>
      </w:r>
      <w:r w:rsidRPr="007E302F">
        <w:rPr>
          <w:rFonts w:ascii="Courier New" w:eastAsia="Times New Roman" w:hAnsi="Courier New" w:cs="Courier New"/>
          <w:color w:val="008080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1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setQueueManager(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"myqmname"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setChannel(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"mychannel"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1110A4" w:rsidRDefault="007E302F" w:rsidP="001110A4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110A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 xml:space="preserve">Для </w:t>
      </w:r>
      <w:del w:id="634" w:author="Ивонина Ирина" w:date="2016-08-04T14:02:00Z">
        <w:r w:rsidRPr="001110A4" w:rsidDel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oracle </w:delText>
        </w:r>
      </w:del>
      <w:ins w:id="635" w:author="Ивонина Ирина" w:date="2016-08-04T14:02:00Z">
        <w:r w:rsidR="001110A4">
          <w:rPr>
            <w:rFonts w:ascii="Verdana" w:eastAsia="Times New Roman" w:hAnsi="Verdana" w:cs="Times New Roman"/>
            <w:color w:val="000000"/>
            <w:sz w:val="21"/>
            <w:szCs w:val="21"/>
            <w:lang w:val="en-US" w:eastAsia="ru-RU"/>
          </w:rPr>
          <w:t>O</w:t>
        </w:r>
        <w:r w:rsidR="001110A4" w:rsidRPr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racle</w:t>
        </w:r>
      </w:ins>
      <w:del w:id="636" w:author="Ивонина Ирина" w:date="2016-08-04T14:02:00Z">
        <w:r w:rsidRPr="001110A4" w:rsidDel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weblogic </w:delText>
        </w:r>
      </w:del>
      <w:ins w:id="637" w:author="Ивонина Ирина" w:date="2016-08-04T14:02:00Z">
        <w:r w:rsidR="001110A4">
          <w:rPr>
            <w:rFonts w:ascii="Verdana" w:eastAsia="Times New Roman" w:hAnsi="Verdana" w:cs="Times New Roman"/>
            <w:color w:val="000000"/>
            <w:sz w:val="21"/>
            <w:szCs w:val="21"/>
            <w:lang w:val="en-US" w:eastAsia="ru-RU"/>
          </w:rPr>
          <w:t>W</w:t>
        </w:r>
        <w:r w:rsidR="001110A4" w:rsidRPr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eb</w:t>
        </w:r>
        <w:r w:rsidR="001110A4">
          <w:rPr>
            <w:rFonts w:ascii="Verdana" w:eastAsia="Times New Roman" w:hAnsi="Verdana" w:cs="Times New Roman"/>
            <w:color w:val="000000"/>
            <w:sz w:val="21"/>
            <w:szCs w:val="21"/>
            <w:lang w:val="en-US" w:eastAsia="ru-RU"/>
          </w:rPr>
          <w:t>L</w:t>
        </w:r>
        <w:r w:rsidR="001110A4" w:rsidRPr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ogic</w:t>
        </w:r>
      </w:ins>
      <w:del w:id="638" w:author="Ивонина Ирина" w:date="2016-08-04T14:03:00Z">
        <w:r w:rsidRPr="001110A4" w:rsidDel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jms </w:delText>
        </w:r>
      </w:del>
      <w:ins w:id="639" w:author="Ивонина Ирина" w:date="2016-08-04T14:03:00Z">
        <w:r w:rsidR="001110A4">
          <w:rPr>
            <w:rFonts w:ascii="Verdana" w:eastAsia="Times New Roman" w:hAnsi="Verdana" w:cs="Times New Roman"/>
            <w:color w:val="000000"/>
            <w:sz w:val="21"/>
            <w:szCs w:val="21"/>
            <w:lang w:val="en-US" w:eastAsia="ru-RU"/>
          </w:rPr>
          <w:t>JMS</w:t>
        </w:r>
        <w:r w:rsidR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будет</w:t>
        </w:r>
      </w:ins>
      <w:r w:rsidRPr="001110A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еще интереснее</w:t>
      </w:r>
      <w:ins w:id="640" w:author="Ивонина Ирина" w:date="2016-08-04T14:04:00Z">
        <w:r w:rsidR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.</w:t>
        </w:r>
      </w:ins>
    </w:p>
    <w:p w:rsidR="007E302F" w:rsidRPr="001110A4" w:rsidDel="001110A4" w:rsidRDefault="007E302F" w:rsidP="001110A4">
      <w:pPr>
        <w:shd w:val="clear" w:color="auto" w:fill="FFFFFF"/>
        <w:spacing w:after="0" w:line="330" w:lineRule="atLeast"/>
        <w:textAlignment w:val="baseline"/>
        <w:rPr>
          <w:del w:id="641" w:author="Ивонина Ирина" w:date="2016-08-04T14:09:00Z"/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1110A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Если взять за основу инструкцию </w:t>
      </w:r>
      <w:commentRangeStart w:id="642"/>
      <w:r w:rsidRPr="001110A4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https://blogs.oracle.com/soaproactive/entry/how_to_create_a_simple</w:t>
      </w:r>
      <w:commentRangeEnd w:id="642"/>
      <w:r w:rsidR="001110A4">
        <w:rPr>
          <w:rStyle w:val="a5"/>
        </w:rPr>
        <w:commentReference w:id="642"/>
      </w:r>
      <w:ins w:id="643" w:author="Ивонина Ирина" w:date="2016-08-04T14:09:00Z">
        <w:r w:rsidR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, </w:t>
        </w:r>
      </w:ins>
    </w:p>
    <w:p w:rsidR="007E302F" w:rsidRPr="007E302F" w:rsidDel="001110A4" w:rsidRDefault="007E302F" w:rsidP="00CC1573">
      <w:pPr>
        <w:shd w:val="clear" w:color="auto" w:fill="FFFFFF"/>
        <w:spacing w:after="0" w:line="330" w:lineRule="atLeast"/>
        <w:textAlignment w:val="baseline"/>
        <w:rPr>
          <w:del w:id="644" w:author="Ивонина Ирина" w:date="2016-08-04T14:09:00Z"/>
          <w:rFonts w:ascii="Times New Roman" w:eastAsia="Times New Roman" w:hAnsi="Times New Roman" w:cs="Times New Roman"/>
          <w:sz w:val="24"/>
          <w:szCs w:val="24"/>
          <w:lang w:eastAsia="ru-RU"/>
        </w:rPr>
      </w:pPr>
      <w:del w:id="645" w:author="Ивонина Ирина" w:date="2016-08-04T14:09:00Z">
        <w:r w:rsidRPr="007E302F" w:rsidDel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</w:del>
    </w:p>
    <w:p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то объявление </w:t>
      </w:r>
      <w:commentRangeStart w:id="646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компонента </w:t>
      </w:r>
      <w:ins w:id="647" w:author="Ивонина Ирина" w:date="2016-08-04T14:08:00Z">
        <w:r w:rsidR="001110A4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connectionfactory</w:t>
        </w:r>
        <w:r w:rsidR="001110A4">
          <w:rPr>
            <w:rStyle w:val="a5"/>
          </w:rPr>
          <w:annotationRef/>
        </w:r>
        <w:commentRangeEnd w:id="646"/>
        <w:r w:rsidR="001110A4">
          <w:rPr>
            <w:rStyle w:val="a5"/>
          </w:rPr>
          <w:commentReference w:id="646"/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будет </w:t>
      </w:r>
      <w:del w:id="648" w:author="Ивонина Ирина" w:date="2016-08-04T14:08:00Z">
        <w:r w:rsidRPr="007E302F" w:rsidDel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такое</w:delText>
        </w:r>
      </w:del>
      <w:ins w:id="649" w:author="Ивонина Ирина" w:date="2016-08-04T14:08:00Z">
        <w:r w:rsidR="001110A4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так</w:t>
        </w:r>
        <w:r w:rsidR="001110A4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им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:</w:t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env =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util.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Hashtable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[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String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String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]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env.put(javax.naming.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Context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INITIAL_CONTEXT_FACTORY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"weblogic.jndi.WLInitialContextFactory"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env.put(javax.naming.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Context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PROVIDER_URL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"t3://myhost:7001"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ic: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InitialContext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new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InitialContext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(env)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connectionFactory = ic.lookup(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"jms/TestConnectionFactory"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).asInstanceOf[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QueueConnectionFactory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]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где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jms/TestConnectionFactory - jndi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для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ConnectionFactory"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mainApp.bind(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"ora-jms"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JmsComponent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.jmsComponentAutoAcknowledge(connectionFactory))</w:t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commentRangeStart w:id="650"/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а</w:t>
      </w:r>
      <w:commentRangeEnd w:id="650"/>
      <w:r w:rsidR="001110A4">
        <w:rPr>
          <w:rStyle w:val="a5"/>
        </w:rPr>
        <w:commentReference w:id="650"/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endpoint URI </w:t>
      </w:r>
      <w:ins w:id="651" w:author="Ивонина Ирина" w:date="2016-08-04T14:09:00Z">
        <w:r w:rsidR="001110A4">
          <w:rPr>
            <w:rFonts w:ascii="Courier New" w:eastAsia="Times New Roman" w:hAnsi="Courier New" w:cs="Courier New"/>
            <w:color w:val="333333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б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удеттакогоформата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: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"""ora-jms:queue:./TestJMSModule!TestJMSQueue"""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где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./ 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обозначаеттекущийсервер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"TestJMSModule"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JNDI </w:t>
      </w:r>
      <w:ins w:id="652" w:author="Ивонина Ирина" w:date="2016-08-04T14:10:00Z">
        <w:r w:rsidR="00DD2B07" w:rsidRPr="00DD2B07">
          <w:rPr>
            <w:rFonts w:ascii="Courier New" w:eastAsia="Times New Roman" w:hAnsi="Courier New" w:cs="Courier New"/>
            <w:color w:val="333333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  <w:rPrChange w:id="653" w:author="Махетов Сергей" w:date="2016-08-04T16:25:00Z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F8F8F8"/>
                <w:lang w:eastAsia="ru-RU"/>
              </w:rPr>
            </w:rPrChange>
          </w:rPr>
          <w:t xml:space="preserve">– </w:t>
        </w:r>
      </w:ins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имямодуля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"TestJMSQueue"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- JNDI 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имяочереди</w:t>
      </w:r>
      <w:ins w:id="654" w:author="Ивонина Ирина" w:date="2016-08-04T14:10:00Z">
        <w:r w:rsidR="00DD2B07" w:rsidRPr="00DD2B07">
          <w:rPr>
            <w:rFonts w:ascii="Courier New" w:eastAsia="Times New Roman" w:hAnsi="Courier New" w:cs="Courier New"/>
            <w:color w:val="333333"/>
            <w:sz w:val="18"/>
            <w:szCs w:val="18"/>
            <w:bdr w:val="none" w:sz="0" w:space="0" w:color="auto" w:frame="1"/>
            <w:shd w:val="clear" w:color="auto" w:fill="F8F8F8"/>
            <w:lang w:val="en-US" w:eastAsia="ru-RU"/>
            <w:rPrChange w:id="655" w:author="Махетов Сергей" w:date="2016-08-04T16:25:00Z">
              <w:rPr>
                <w:rFonts w:ascii="Courier New" w:eastAsia="Times New Roman" w:hAnsi="Courier New" w:cs="Courier New"/>
                <w:color w:val="333333"/>
                <w:sz w:val="18"/>
                <w:szCs w:val="18"/>
                <w:bdr w:val="none" w:sz="0" w:space="0" w:color="auto" w:frame="1"/>
                <w:shd w:val="clear" w:color="auto" w:fill="F8F8F8"/>
                <w:lang w:eastAsia="ru-RU"/>
              </w:rPr>
            </w:rPrChange>
          </w:rPr>
          <w:t>.</w:t>
        </w:r>
      </w:ins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del w:id="656" w:author="Ивонина Ирина" w:date="2016-08-04T14:13:00Z">
        <w:r w:rsidRPr="007E302F" w:rsidDel="00CC1573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delText xml:space="preserve">Пример </w:delText>
        </w:r>
      </w:del>
      <w:ins w:id="657" w:author="Ивонина Ирина" w:date="2016-08-04T14:13:00Z">
        <w:r w:rsidR="00CC1573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>Сценарий</w:t>
        </w:r>
      </w:ins>
      <w:r w:rsidRPr="007E302F">
        <w:rPr>
          <w:rFonts w:ascii="Verdana" w:eastAsia="Times New Roman" w:hAnsi="Verdana" w:cs="Times New Roman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5</w:t>
      </w:r>
      <w:ins w:id="658" w:author="Ивонина Ирина" w:date="2016-08-04T14:13:00Z">
        <w:r w:rsidR="00CC1573">
          <w:rPr>
            <w:rFonts w:ascii="Verdana" w:eastAsia="Times New Roman" w:hAnsi="Verdana" w:cs="Times New Roman"/>
            <w:b/>
            <w:bCs/>
            <w:color w:val="000000"/>
            <w:sz w:val="21"/>
            <w:szCs w:val="21"/>
            <w:bdr w:val="none" w:sz="0" w:space="0" w:color="auto" w:frame="1"/>
            <w:lang w:eastAsia="ru-RU"/>
          </w:rPr>
          <w:t>: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del w:id="659" w:author="Ивонина Ирина" w:date="2016-08-04T14:13:00Z">
        <w:r w:rsidRPr="007E302F" w:rsidDel="00CC157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Маршрутизация </w:delText>
        </w:r>
      </w:del>
      <w:ins w:id="660" w:author="Ивонина Ирина" w:date="2016-08-04T14:13:00Z">
        <w:r w:rsidR="00CC157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м</w:t>
        </w:r>
        <w:r w:rsidR="00CC1573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аршрутизация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 содержимому файла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В данном примере </w:t>
      </w:r>
      <w:del w:id="661" w:author="Ивонина Ирина" w:date="2016-08-04T14:27:00Z">
        <w:r w:rsidRPr="007E302F" w:rsidDel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будет рассмотрена </w:delText>
        </w:r>
      </w:del>
      <w:ins w:id="662" w:author="Ивонина Ирина" w:date="2016-08-04T14:27:00Z">
        <w:r w:rsidR="00201F6A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рассмотр</w:t>
        </w:r>
        <w:r w:rsidR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им</w:t>
        </w:r>
      </w:ins>
      <w:del w:id="663" w:author="Ивонина Ирина" w:date="2016-08-04T14:27:00Z">
        <w:r w:rsidRPr="007E302F" w:rsidDel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маршрутизация </w:delText>
        </w:r>
      </w:del>
      <w:ins w:id="664" w:author="Ивонина Ирина" w:date="2016-08-04T14:27:00Z">
        <w:r w:rsidR="00201F6A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маршрутизаци</w:t>
        </w:r>
        <w:r w:rsidR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ю сообщения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зависимости от</w:t>
      </w:r>
      <w:ins w:id="665" w:author="Ивонина Ирина" w:date="2016-08-04T14:27:00Z">
        <w:r w:rsidR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его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содержимого</w:t>
      </w:r>
      <w:del w:id="666" w:author="Ивонина Ирина" w:date="2016-08-04T14:27:00Z">
        <w:r w:rsidRPr="007E302F" w:rsidDel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сообщения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del w:id="667" w:author="Ивонина Ирина" w:date="2016-08-04T14:28:00Z">
        <w:r w:rsidRPr="007E302F" w:rsidDel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Мы предполагаем</w:delText>
        </w:r>
      </w:del>
      <w:ins w:id="668" w:author="Ивонина Ирина" w:date="2016-08-04T14:28:00Z">
        <w:r w:rsidR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Предположим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что на входе </w:t>
      </w:r>
      <w:del w:id="669" w:author="Ивонина Ирина" w:date="2016-08-04T14:28:00Z">
        <w:r w:rsidRPr="007E302F" w:rsidDel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будет </w:delText>
        </w:r>
      </w:del>
      <w:ins w:id="670" w:author="Ивонина Ирина" w:date="2016-08-04T14:28:00Z">
        <w:r w:rsidR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имеется</w:t>
        </w:r>
      </w:ins>
      <w:del w:id="671" w:author="Ивонина Ирина" w:date="2016-08-04T14:28:00Z">
        <w:r w:rsidRPr="007E302F" w:rsidDel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xml </w:delText>
        </w:r>
      </w:del>
      <w:ins w:id="672" w:author="Ивонина Ирина" w:date="2016-08-04T14:28:00Z">
        <w:r w:rsidR="00201F6A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xml</w:t>
        </w:r>
        <w:r w:rsidR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-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сообщение, </w:t>
      </w:r>
      <w:commentRangeStart w:id="673"/>
      <w:ins w:id="674" w:author="Ивонина Ирина" w:date="2016-08-04T14:28:00Z">
        <w:r w:rsidR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маршрутизация </w:t>
        </w:r>
      </w:ins>
      <w:del w:id="675" w:author="Ивонина Ирина" w:date="2016-08-04T14:29:00Z">
        <w:r w:rsidRPr="007E302F" w:rsidDel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которое </w:delText>
        </w:r>
      </w:del>
      <w:ins w:id="676" w:author="Ивонина Ирина" w:date="2016-08-04T14:29:00Z">
        <w:r w:rsidR="00201F6A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которо</w:t>
        </w:r>
        <w:r w:rsidR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го</w:t>
        </w:r>
      </w:ins>
      <w:del w:id="677" w:author="Ивонина Ирина" w:date="2016-08-04T14:29:00Z">
        <w:r w:rsidDel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о</w:delText>
        </w:r>
        <w:r w:rsidRPr="007E302F" w:rsidDel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брабатывается по-разному в зависимости </w:delText>
        </w:r>
      </w:del>
      <w:ins w:id="678" w:author="Ивонина Ирина" w:date="2016-08-04T14:29:00Z">
        <w:r w:rsidR="00201F6A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зависи</w:t>
        </w:r>
        <w:r w:rsidR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т</w:t>
        </w:r>
      </w:ins>
      <w:commentRangeEnd w:id="673"/>
      <w:ins w:id="679" w:author="Ивонина Ирина" w:date="2016-08-04T14:31:00Z">
        <w:r w:rsidR="00201F6A">
          <w:rPr>
            <w:rStyle w:val="a5"/>
          </w:rPr>
          <w:commentReference w:id="673"/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от значения элемента "То"</w:t>
      </w:r>
      <w:ins w:id="680" w:author="Ивонина Ирина" w:date="2016-08-04T14:29:00Z">
        <w:r w:rsidR="00201F6A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.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К примеру, нам известно, что сообщение, </w:t>
      </w:r>
      <w:commentRangeStart w:id="681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которо</w:t>
      </w:r>
      <w:bookmarkStart w:id="682" w:name="_GoBack"/>
      <w:bookmarkEnd w:id="682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м </w:t>
      </w:r>
      <w:ins w:id="683" w:author="Ивонина Ирина" w:date="2016-08-04T14:35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элемент «То» имеет значение </w:t>
        </w:r>
      </w:ins>
      <w:ins w:id="684" w:author="Ивонина Ирина" w:date="2016-08-04T14:38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«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ActiveMQ</w:t>
      </w:r>
      <w:ins w:id="685" w:author="Ивонина Ирина" w:date="2016-08-04T14:39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»</w:t>
        </w:r>
      </w:ins>
      <w:ins w:id="686" w:author="Ивонина Ирина" w:date="2016-08-04T14:35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</w:t>
        </w:r>
      </w:ins>
      <w:commentRangeEnd w:id="681"/>
      <w:r w:rsidR="00201F6A">
        <w:rPr>
          <w:rStyle w:val="a5"/>
        </w:rPr>
        <w:commentReference w:id="681"/>
      </w:r>
      <w:del w:id="687" w:author="Ивонина Ирина" w:date="2016-08-04T14:35:00Z">
        <w:r w:rsidRPr="007E302F" w:rsidDel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— 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нужно отправить в очередь</w:t>
      </w:r>
      <w:del w:id="688" w:author="Ивонина Ирина" w:date="2016-08-04T14:36:00Z">
        <w:r w:rsidRPr="007E302F" w:rsidDel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, а</w:delText>
        </w:r>
      </w:del>
      <w:ins w:id="689" w:author="Ивонина Ирина" w:date="2016-08-04T14:36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;сообщение, в котором «То» означает </w:t>
        </w:r>
      </w:ins>
      <w:ins w:id="690" w:author="Ивонина Ирина" w:date="2016-08-04T14:39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«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H2</w:t>
      </w:r>
      <w:ins w:id="691" w:author="Ивонина Ирина" w:date="2016-08-04T14:39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»</w:t>
        </w:r>
      </w:ins>
      <w:ins w:id="692" w:author="Ивонина Ирина" w:date="2016-08-04T14:37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 требуется</w:t>
        </w:r>
      </w:ins>
      <w:del w:id="693" w:author="Ивонина Ирина" w:date="2016-08-04T14:37:00Z">
        <w:r w:rsidRPr="007E302F" w:rsidDel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—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обработать каким-то образом и отправить в БД</w:t>
      </w:r>
      <w:del w:id="694" w:author="Ивонина Ирина" w:date="2016-08-04T14:37:00Z">
        <w:r w:rsidRPr="007E302F" w:rsidDel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, </w:delText>
        </w:r>
      </w:del>
      <w:ins w:id="695" w:author="Ивонина Ирина" w:date="2016-08-04T14:37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; а сообщение, где </w:t>
        </w:r>
      </w:ins>
      <w:ins w:id="696" w:author="Ивонина Ирина" w:date="2016-08-04T14:39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в строке </w:t>
        </w:r>
      </w:ins>
      <w:ins w:id="697" w:author="Ивонина Ирина" w:date="2016-08-04T14:38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«То» </w:t>
        </w:r>
      </w:ins>
      <w:ins w:id="698" w:author="Ивонина Ирина" w:date="2016-08-04T14:39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указан«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someAdress</w:t>
      </w:r>
      <w:ins w:id="699" w:author="Ивонина Ирина" w:date="2016-08-04T14:39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»</w:t>
        </w:r>
      </w:ins>
      <w:ins w:id="700" w:author="Ивонина Ирина" w:date="2016-08-04T14:40:00Z">
        <w:r w:rsidR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</w:t>
        </w:r>
      </w:ins>
      <w:del w:id="701" w:author="Ивонина Ирина" w:date="2016-08-04T14:40:00Z">
        <w:r w:rsidRPr="007E302F" w:rsidDel="00DE061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—</w:delText>
        </w:r>
      </w:del>
      <w:commentRangeStart w:id="702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обработать еще каким-то образом</w:t>
      </w:r>
      <w:commentRangeEnd w:id="702"/>
      <w:r w:rsidR="00DE0615">
        <w:rPr>
          <w:rStyle w:val="a5"/>
        </w:rPr>
        <w:commentReference w:id="702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commentRangeStart w:id="703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сообщение</w:t>
      </w:r>
      <w:commentRangeEnd w:id="703"/>
      <w:r w:rsidR="00DE0615">
        <w:rPr>
          <w:rStyle w:val="a5"/>
        </w:rPr>
        <w:commentReference w:id="703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будет добавлен заголовок "Destination" с именем endpoint, </w:t>
      </w:r>
      <w:commentRangeStart w:id="704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который </w:t>
      </w:r>
      <w:commentRangeEnd w:id="704"/>
      <w:r w:rsidR="00DE0615">
        <w:rPr>
          <w:rStyle w:val="a5"/>
        </w:rPr>
        <w:commentReference w:id="704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надо будет отправить сообщение дальше.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Если возникнет ошибка при обработке сообщения или в таблице маршрутизации не будет соответствующего значения, </w:t>
      </w:r>
      <w:commentRangeStart w:id="705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то отправляем сообщение в "direct:trash"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??? — конструкция скала, которая позволяет заменить несуществующий блок кода для успешной компиляции. Предполагается замена на рабочий код.</w:t>
      </w:r>
      <w:commentRangeEnd w:id="705"/>
      <w:r w:rsidR="00A85E7F">
        <w:rPr>
          <w:rStyle w:val="a5"/>
        </w:rPr>
        <w:commentReference w:id="705"/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r w:rsidR="00353B89">
        <w:rPr>
          <w:rStyle w:val="a5"/>
        </w:rPr>
        <w:commentReference w:id="706"/>
      </w:r>
    </w:p>
    <w:p w:rsidR="007E302F" w:rsidRPr="00CC1573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A61202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r w:rsidRPr="00A6120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</w:t>
      </w:r>
      <w:r w:rsidRPr="00CC157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</w:t>
      </w:r>
      <w:r w:rsidRPr="00A6120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apache</w:t>
      </w:r>
      <w:r w:rsidRPr="00CC157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</w:t>
      </w:r>
      <w:r w:rsidRPr="00A61202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</w:t>
      </w:r>
      <w:r w:rsidRPr="00CC157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.{</w:t>
      </w:r>
      <w:r w:rsidRPr="00A61202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</w:t>
      </w:r>
      <w:r w:rsidRPr="00CC157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A61202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CamelContext</w:t>
      </w:r>
      <w:r w:rsidRPr="00CC1573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org.apache.camel.scala.dsl.builder.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ScalaRouteBuilder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import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scala.xml.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XML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class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ContentOrientedRouting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(context: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CamelContext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) </w:t>
      </w: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extends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ScalaRouteBuilder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(context) {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При ошибках обработки сообщения отправляем сообщения в "direct:trash"</w:t>
      </w:r>
    </w:p>
    <w:p w:rsidR="007E302F" w:rsidRPr="005432DC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707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errorHandler</w:t>
      </w:r>
      <w:r w:rsidR="00DD2B07" w:rsidRPr="00DD2B0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708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>(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deadLetterChannel</w:t>
      </w:r>
      <w:r w:rsidR="00DD2B07" w:rsidRPr="00DD2B0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709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>(</w:t>
      </w:r>
      <w:r w:rsidR="00DD2B07" w:rsidRPr="00DD2B07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  <w:rPrChange w:id="710" w:author="Махетов Сергей" w:date="2016-08-04T16:26:00Z">
            <w:rPr>
              <w:rFonts w:ascii="Courier New" w:eastAsia="Times New Roman" w:hAnsi="Courier New" w:cs="Courier New"/>
              <w:color w:val="DD1144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>"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direct</w:t>
      </w:r>
      <w:r w:rsidR="00DD2B07" w:rsidRPr="00DD2B07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  <w:rPrChange w:id="711" w:author="Махетов Сергей" w:date="2016-08-04T16:26:00Z">
            <w:rPr>
              <w:rFonts w:ascii="Courier New" w:eastAsia="Times New Roman" w:hAnsi="Courier New" w:cs="Courier New"/>
              <w:color w:val="DD1144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>: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trash</w:t>
      </w:r>
      <w:r w:rsidR="00DD2B07" w:rsidRPr="00DD2B07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  <w:rPrChange w:id="712" w:author="Махетов Сергей" w:date="2016-08-04T16:26:00Z">
            <w:rPr>
              <w:rFonts w:ascii="Courier New" w:eastAsia="Times New Roman" w:hAnsi="Courier New" w:cs="Courier New"/>
              <w:color w:val="DD1144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>"</w:t>
      </w:r>
      <w:r w:rsidR="00DD2B07" w:rsidRPr="00DD2B0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713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>))</w:t>
      </w:r>
    </w:p>
    <w:p w:rsidR="007E302F" w:rsidRPr="005432DC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714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</w:pPr>
    </w:p>
    <w:p w:rsidR="007E302F" w:rsidRPr="005432DC" w:rsidRDefault="00DD2B07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715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</w:pPr>
      <w:r w:rsidRPr="00DD2B07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  <w:rPrChange w:id="716" w:author="Махетов Сергей" w:date="2016-08-04T16:26:00Z">
            <w:rPr>
              <w:rFonts w:ascii="Courier New" w:eastAsia="Times New Roman" w:hAnsi="Courier New" w:cs="Courier New"/>
              <w:i/>
              <w:iCs/>
              <w:color w:val="999988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 xml:space="preserve">// </w:t>
      </w:r>
      <w:del w:id="717" w:author="Ивонина Ирина" w:date="2016-08-04T14:50:00Z">
        <w:r w:rsidR="007E302F" w:rsidRPr="007E302F" w:rsidDel="00A85E7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Опишем</w:delText>
        </w:r>
      </w:del>
      <w:ins w:id="718" w:author="Ивонина Ирина" w:date="2016-08-04T14:50:00Z">
        <w:r w:rsidR="00A85E7F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Опи</w:t>
        </w:r>
        <w:r w:rsidR="00A85E7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сываем</w:t>
        </w:r>
      </w:ins>
      <w:r w:rsidR="007E302F"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таблицумаршрутизацииввиде</w:t>
      </w:r>
      <w:r w:rsidR="007E302F"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Map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destMap =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Map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(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"ActiveMQ"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-&gt;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"jms-amq:queue:inbox"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"H2"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        -&gt;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"direct:h2db"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"someAdress"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-&gt;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"direct:outbox"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:rsidR="007E302F" w:rsidRPr="005432DC" w:rsidRDefault="00DD2B07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719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</w:pPr>
      <w:r w:rsidRPr="00DD2B07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  <w:rPrChange w:id="720" w:author="Махетов Сергей" w:date="2016-08-04T16:26:00Z">
            <w:rPr>
              <w:rFonts w:ascii="Courier New" w:eastAsia="Times New Roman" w:hAnsi="Courier New" w:cs="Courier New"/>
              <w:i/>
              <w:iCs/>
              <w:color w:val="999988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 xml:space="preserve">// </w:t>
      </w:r>
      <w:del w:id="721" w:author="Ивонина Ирина" w:date="2016-08-04T14:50:00Z">
        <w:r w:rsidR="007E302F" w:rsidRPr="007E302F" w:rsidDel="00A85E7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Вынесем</w:delText>
        </w:r>
      </w:del>
      <w:ins w:id="722" w:author="Ивонина Ирина" w:date="2016-08-04T14:50:00Z">
        <w:r w:rsidR="00A85E7F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Вын</w:t>
        </w:r>
        <w:r w:rsidR="00A85E7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осим</w:t>
        </w:r>
      </w:ins>
      <w:r w:rsidR="007E302F"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обработкувотдельнуюфункцию</w:t>
      </w:r>
    </w:p>
    <w:p w:rsidR="007E302F" w:rsidRPr="005432DC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723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addRoutingAction</w:t>
      </w:r>
      <w:r w:rsidR="00DD2B07" w:rsidRPr="00DD2B0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724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 xml:space="preserve"> = (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</w:t>
      </w:r>
      <w:r w:rsidR="00DD2B07" w:rsidRPr="00DD2B0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725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 xml:space="preserve">: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</w:t>
      </w:r>
      <w:r w:rsidR="00DD2B07" w:rsidRPr="00DD2B07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  <w:rPrChange w:id="726" w:author="Махетов Сергей" w:date="2016-08-04T16:26:00Z">
            <w:rPr>
              <w:rFonts w:ascii="Courier New" w:eastAsia="Times New Roman" w:hAnsi="Courier New" w:cs="Courier New"/>
              <w:color w:val="333333"/>
              <w:sz w:val="18"/>
              <w:szCs w:val="18"/>
              <w:bdr w:val="none" w:sz="0" w:space="0" w:color="auto" w:frame="1"/>
              <w:shd w:val="clear" w:color="auto" w:fill="F8F8F8"/>
              <w:lang w:val="en-US" w:eastAsia="ru-RU"/>
            </w:rPr>
          </w:rPrChange>
        </w:rPr>
        <w:t>) =&gt; {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// Получим значение тега "To" из XML</w:t>
      </w:r>
      <w:commentRangeStart w:id="727"/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, который пришла на вход</w:t>
      </w:r>
      <w:commentRangeEnd w:id="727"/>
      <w:r w:rsidR="00A85E7F">
        <w:rPr>
          <w:rStyle w:val="a5"/>
        </w:rPr>
        <w:commentReference w:id="727"/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body = exchange.getIn.getBody(classOf[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String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])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xmlBody =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XML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.loadString(body)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toValue = (xmlBody \\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"To"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).text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Получимимя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endpoint,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еслитакогозначениянет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-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отправляемв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"direct:trash"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val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dest = destMap.getOrElse(toValue,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"direct:trash"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Устанавливаемзначениезаголовка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exchange.getOut.setHeader(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"Destination"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, dest)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}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"""direct:inbox1"""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==&gt; {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process(addRoutingAction)</w:t>
      </w:r>
    </w:p>
    <w:p w:rsidR="007E302F" w:rsidRPr="00B32068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B32068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del w:id="728" w:author="Ивонина Ирина" w:date="2016-08-04T14:52:00Z">
        <w:r w:rsidRPr="007E302F" w:rsidDel="00A85E7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>извлекаем</w:delText>
        </w:r>
      </w:del>
      <w:ins w:id="729" w:author="Ивонина Ирина" w:date="2016-08-04T14:52:00Z">
        <w:r w:rsidR="00A85E7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И</w:t>
        </w:r>
        <w:r w:rsidR="00A85E7F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звлекаем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иззаголовка</w:t>
      </w:r>
      <w:r w:rsidRPr="00B32068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"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Destination</w:t>
      </w:r>
      <w:r w:rsidRPr="00B32068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"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endpoint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иотправляемтудасообщение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recipients(_.in(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"Destination"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 }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//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Описываемлогикудляразных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endpoint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"""jms-amq:queue:inbox"""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==&gt; {???}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"""direct:h2db"""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==&gt; {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process((exchange: </w:t>
      </w:r>
      <w:r w:rsidRPr="007E302F">
        <w:rPr>
          <w:rFonts w:ascii="Courier New" w:eastAsia="Times New Roman" w:hAnsi="Courier New" w:cs="Courier New"/>
          <w:b/>
          <w:bCs/>
          <w:color w:val="445588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Exchange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 =&gt; {???})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to 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"jdbc:h2db"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>}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eastAsia="ru-RU"/>
        </w:rPr>
        <w:t>"""direct:outbox"""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 ==&gt; {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 xml:space="preserve">// </w:t>
      </w:r>
      <w:del w:id="730" w:author="Ивонина Ирина" w:date="2016-08-04T14:52:00Z">
        <w:r w:rsidRPr="007E302F" w:rsidDel="00A85E7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delText xml:space="preserve">параллельная </w:delText>
        </w:r>
      </w:del>
      <w:ins w:id="731" w:author="Ивонина Ирина" w:date="2016-08-04T14:52:00Z">
        <w:r w:rsidR="00A85E7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>П</w:t>
        </w:r>
        <w:r w:rsidR="00A85E7F" w:rsidRPr="007E302F">
          <w:rPr>
            <w:rFonts w:ascii="Courier New" w:eastAsia="Times New Roman" w:hAnsi="Courier New" w:cs="Courier New"/>
            <w:i/>
            <w:iCs/>
            <w:color w:val="999988"/>
            <w:sz w:val="18"/>
            <w:szCs w:val="18"/>
            <w:bdr w:val="none" w:sz="0" w:space="0" w:color="auto" w:frame="1"/>
            <w:shd w:val="clear" w:color="auto" w:fill="F8F8F8"/>
            <w:lang w:eastAsia="ru-RU"/>
          </w:rPr>
          <w:t xml:space="preserve">араллельная </w:t>
        </w:r>
      </w:ins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отправка сообщения в файл и в лог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to(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"file:someFile"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, </w:t>
      </w: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"log:Somelog"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)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color w:val="DD1144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"""direct:trash"""</w:t>
      </w: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 xml:space="preserve"> ==&gt; {???}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}</w:t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Опционально</w:t>
      </w:r>
      <w:del w:id="732" w:author="Ивонина Ирина" w:date="2016-08-04T14:52:00Z">
        <w:r w:rsidR="00DD2B07" w:rsidRPr="00DD2B07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  <w:rPrChange w:id="733" w:author="Махетов Сергей" w:date="2016-08-04T16:25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 w:eastAsia="ru-RU"/>
              </w:rPr>
            </w:rPrChange>
          </w:rPr>
          <w:delText>,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возможнодобавлениекомпонентадляконфигурацииприложения</w:t>
      </w:r>
      <w:commentRangeStart w:id="734"/>
      <w:r w:rsidR="00DD2B07" w:rsidRPr="00DD2B07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735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>,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 </w:t>
      </w:r>
      <w:r w:rsidR="00DD2B07" w:rsidRPr="00DD2B07">
        <w:fldChar w:fldCharType="begin"/>
      </w:r>
      <w:r w:rsidR="005432DC">
        <w:instrText xml:space="preserve"> HYPERLINK "https://github.com/typesafehub/config" </w:instrText>
      </w:r>
      <w:r w:rsidR="00DD2B07" w:rsidRPr="00DD2B07">
        <w:fldChar w:fldCharType="separate"/>
      </w:r>
      <w:r w:rsidRPr="007E302F">
        <w:rPr>
          <w:rFonts w:ascii="Verdana" w:eastAsia="Times New Roman" w:hAnsi="Verdana" w:cs="Times New Roman"/>
          <w:color w:val="990099"/>
          <w:sz w:val="21"/>
          <w:szCs w:val="21"/>
          <w:bdr w:val="none" w:sz="0" w:space="0" w:color="auto" w:frame="1"/>
          <w:lang w:val="en-US" w:eastAsia="ru-RU"/>
        </w:rPr>
        <w:t>https</w:t>
      </w:r>
      <w:r w:rsidR="00DD2B07" w:rsidRPr="00DD2B07">
        <w:rPr>
          <w:rFonts w:ascii="Verdana" w:eastAsia="Times New Roman" w:hAnsi="Verdana" w:cs="Times New Roman"/>
          <w:color w:val="990099"/>
          <w:sz w:val="21"/>
          <w:szCs w:val="21"/>
          <w:bdr w:val="none" w:sz="0" w:space="0" w:color="auto" w:frame="1"/>
          <w:lang w:eastAsia="ru-RU"/>
          <w:rPrChange w:id="736" w:author="Махетов Сергей" w:date="2016-08-04T16:25:00Z">
            <w:rPr>
              <w:rFonts w:ascii="Verdana" w:eastAsia="Times New Roman" w:hAnsi="Verdana" w:cs="Times New Roman"/>
              <w:color w:val="990099"/>
              <w:sz w:val="21"/>
              <w:szCs w:val="21"/>
              <w:bdr w:val="none" w:sz="0" w:space="0" w:color="auto" w:frame="1"/>
              <w:lang w:val="en-US" w:eastAsia="ru-RU"/>
            </w:rPr>
          </w:rPrChange>
        </w:rPr>
        <w:t>://</w:t>
      </w:r>
      <w:r w:rsidRPr="007E302F">
        <w:rPr>
          <w:rFonts w:ascii="Verdana" w:eastAsia="Times New Roman" w:hAnsi="Verdana" w:cs="Times New Roman"/>
          <w:color w:val="990099"/>
          <w:sz w:val="21"/>
          <w:szCs w:val="21"/>
          <w:bdr w:val="none" w:sz="0" w:space="0" w:color="auto" w:frame="1"/>
          <w:lang w:val="en-US" w:eastAsia="ru-RU"/>
        </w:rPr>
        <w:t>github</w:t>
      </w:r>
      <w:r w:rsidR="00DD2B07" w:rsidRPr="00DD2B07">
        <w:rPr>
          <w:rFonts w:ascii="Verdana" w:eastAsia="Times New Roman" w:hAnsi="Verdana" w:cs="Times New Roman"/>
          <w:color w:val="990099"/>
          <w:sz w:val="21"/>
          <w:szCs w:val="21"/>
          <w:bdr w:val="none" w:sz="0" w:space="0" w:color="auto" w:frame="1"/>
          <w:lang w:eastAsia="ru-RU"/>
          <w:rPrChange w:id="737" w:author="Махетов Сергей" w:date="2016-08-04T16:25:00Z">
            <w:rPr>
              <w:rFonts w:ascii="Verdana" w:eastAsia="Times New Roman" w:hAnsi="Verdana" w:cs="Times New Roman"/>
              <w:color w:val="990099"/>
              <w:sz w:val="21"/>
              <w:szCs w:val="21"/>
              <w:bdr w:val="none" w:sz="0" w:space="0" w:color="auto" w:frame="1"/>
              <w:lang w:val="en-US" w:eastAsia="ru-RU"/>
            </w:rPr>
          </w:rPrChange>
        </w:rPr>
        <w:t>.</w:t>
      </w:r>
      <w:r w:rsidRPr="007E302F">
        <w:rPr>
          <w:rFonts w:ascii="Verdana" w:eastAsia="Times New Roman" w:hAnsi="Verdana" w:cs="Times New Roman"/>
          <w:color w:val="990099"/>
          <w:sz w:val="21"/>
          <w:szCs w:val="21"/>
          <w:bdr w:val="none" w:sz="0" w:space="0" w:color="auto" w:frame="1"/>
          <w:lang w:val="en-US" w:eastAsia="ru-RU"/>
        </w:rPr>
        <w:t>com</w:t>
      </w:r>
      <w:r w:rsidR="00DD2B07" w:rsidRPr="00DD2B07">
        <w:rPr>
          <w:rFonts w:ascii="Verdana" w:eastAsia="Times New Roman" w:hAnsi="Verdana" w:cs="Times New Roman"/>
          <w:color w:val="990099"/>
          <w:sz w:val="21"/>
          <w:szCs w:val="21"/>
          <w:bdr w:val="none" w:sz="0" w:space="0" w:color="auto" w:frame="1"/>
          <w:lang w:eastAsia="ru-RU"/>
          <w:rPrChange w:id="738" w:author="Махетов Сергей" w:date="2016-08-04T16:25:00Z">
            <w:rPr>
              <w:rFonts w:ascii="Verdana" w:eastAsia="Times New Roman" w:hAnsi="Verdana" w:cs="Times New Roman"/>
              <w:color w:val="990099"/>
              <w:sz w:val="21"/>
              <w:szCs w:val="21"/>
              <w:bdr w:val="none" w:sz="0" w:space="0" w:color="auto" w:frame="1"/>
              <w:lang w:val="en-US" w:eastAsia="ru-RU"/>
            </w:rPr>
          </w:rPrChange>
        </w:rPr>
        <w:t>/</w:t>
      </w:r>
      <w:r w:rsidRPr="007E302F">
        <w:rPr>
          <w:rFonts w:ascii="Verdana" w:eastAsia="Times New Roman" w:hAnsi="Verdana" w:cs="Times New Roman"/>
          <w:color w:val="990099"/>
          <w:sz w:val="21"/>
          <w:szCs w:val="21"/>
          <w:bdr w:val="none" w:sz="0" w:space="0" w:color="auto" w:frame="1"/>
          <w:lang w:val="en-US" w:eastAsia="ru-RU"/>
        </w:rPr>
        <w:t>typesafehub</w:t>
      </w:r>
      <w:r w:rsidR="00DD2B07" w:rsidRPr="00DD2B07">
        <w:rPr>
          <w:rFonts w:ascii="Verdana" w:eastAsia="Times New Roman" w:hAnsi="Verdana" w:cs="Times New Roman"/>
          <w:color w:val="990099"/>
          <w:sz w:val="21"/>
          <w:szCs w:val="21"/>
          <w:bdr w:val="none" w:sz="0" w:space="0" w:color="auto" w:frame="1"/>
          <w:lang w:eastAsia="ru-RU"/>
          <w:rPrChange w:id="739" w:author="Махетов Сергей" w:date="2016-08-04T16:25:00Z">
            <w:rPr>
              <w:rFonts w:ascii="Verdana" w:eastAsia="Times New Roman" w:hAnsi="Verdana" w:cs="Times New Roman"/>
              <w:color w:val="990099"/>
              <w:sz w:val="21"/>
              <w:szCs w:val="21"/>
              <w:bdr w:val="none" w:sz="0" w:space="0" w:color="auto" w:frame="1"/>
              <w:lang w:val="en-US" w:eastAsia="ru-RU"/>
            </w:rPr>
          </w:rPrChange>
        </w:rPr>
        <w:t>/</w:t>
      </w:r>
      <w:r w:rsidRPr="007E302F">
        <w:rPr>
          <w:rFonts w:ascii="Verdana" w:eastAsia="Times New Roman" w:hAnsi="Verdana" w:cs="Times New Roman"/>
          <w:color w:val="990099"/>
          <w:sz w:val="21"/>
          <w:szCs w:val="21"/>
          <w:bdr w:val="none" w:sz="0" w:space="0" w:color="auto" w:frame="1"/>
          <w:lang w:val="en-US" w:eastAsia="ru-RU"/>
        </w:rPr>
        <w:t>config</w:t>
      </w:r>
      <w:r w:rsidR="00DD2B07">
        <w:rPr>
          <w:rFonts w:ascii="Verdana" w:eastAsia="Times New Roman" w:hAnsi="Verdana" w:cs="Times New Roman"/>
          <w:color w:val="990099"/>
          <w:sz w:val="21"/>
          <w:szCs w:val="21"/>
          <w:bdr w:val="none" w:sz="0" w:space="0" w:color="auto" w:frame="1"/>
          <w:lang w:val="en-US" w:eastAsia="ru-RU"/>
        </w:rPr>
        <w:fldChar w:fldCharType="end"/>
      </w:r>
      <w:r w:rsidR="00DD2B07" w:rsidRPr="00DD2B07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740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>,</w:t>
      </w:r>
      <w:commentRangeEnd w:id="734"/>
      <w:r w:rsidR="00A85E7F">
        <w:rPr>
          <w:rStyle w:val="a5"/>
        </w:rPr>
        <w:commentReference w:id="734"/>
      </w:r>
      <w:commentRangeStart w:id="741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чтобынезашиватьпараметрыподключениявкод</w:t>
      </w:r>
      <w:del w:id="742" w:author="Ивонина Ирина" w:date="2016-08-04T14:53:00Z">
        <w:r w:rsidRPr="007E302F" w:rsidDel="00A85E7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е</w:delText>
        </w:r>
      </w:del>
      <w:r w:rsidR="00DD2B07" w:rsidRPr="00DD2B07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743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,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ахранитьв</w:t>
      </w:r>
      <w:del w:id="744" w:author="Ивонина Ирина" w:date="2016-08-04T14:53:00Z">
        <w:r w:rsidRPr="007E302F" w:rsidDel="00A85E7F">
          <w:rPr>
            <w:rFonts w:ascii="Verdana" w:eastAsia="Times New Roman" w:hAnsi="Verdana" w:cs="Times New Roman"/>
            <w:color w:val="000000"/>
            <w:sz w:val="21"/>
            <w:szCs w:val="21"/>
            <w:lang w:val="en-US" w:eastAsia="ru-RU"/>
          </w:rPr>
          <w:delText>json</w:delText>
        </w:r>
      </w:del>
      <w:ins w:id="745" w:author="Ивонина Ирина" w:date="2016-08-04T14:53:00Z">
        <w:r w:rsidR="00A85E7F" w:rsidRPr="007E302F">
          <w:rPr>
            <w:rFonts w:ascii="Verdana" w:eastAsia="Times New Roman" w:hAnsi="Verdana" w:cs="Times New Roman"/>
            <w:color w:val="000000"/>
            <w:sz w:val="21"/>
            <w:szCs w:val="21"/>
            <w:lang w:val="en-US" w:eastAsia="ru-RU"/>
          </w:rPr>
          <w:t>json</w:t>
        </w:r>
        <w:r w:rsidR="00A85E7F" w:rsidRPr="00B41589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-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файле</w:t>
      </w:r>
      <w:r w:rsidR="00DD2B07" w:rsidRPr="00DD2B07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746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br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build</w:t>
      </w:r>
      <w:r w:rsidR="00DD2B07" w:rsidRPr="00DD2B07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747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>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sbt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добавляем</w:t>
      </w:r>
      <w:r w:rsidR="00DD2B07" w:rsidRPr="00DD2B07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748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br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libraryDependencies</w:t>
      </w:r>
      <w:r w:rsidR="00DD2B07" w:rsidRPr="00DD2B07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749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 xml:space="preserve"> += "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com</w:t>
      </w:r>
      <w:r w:rsidR="00DD2B07" w:rsidRPr="00DD2B07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750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>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typesafe</w:t>
      </w:r>
      <w:r w:rsidR="00DD2B07" w:rsidRPr="00DD2B07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751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>" % "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config</w:t>
      </w:r>
      <w:r w:rsidR="00DD2B07" w:rsidRPr="00DD2B07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752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>" % "1.3.0"</w:t>
      </w:r>
      <w:r w:rsidR="00DD2B07" w:rsidRPr="00DD2B07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753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br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впапке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src</w:t>
      </w:r>
      <w:r w:rsidR="00DD2B07" w:rsidRPr="00DD2B07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754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>/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main</w:t>
      </w:r>
      <w:r w:rsidR="00DD2B07" w:rsidRPr="00DD2B07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755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>/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resources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создаемфайл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application</w:t>
      </w:r>
      <w:r w:rsidR="00DD2B07" w:rsidRPr="00DD2B07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756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>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conf</w:t>
      </w:r>
      <w:r w:rsidR="00DD2B07" w:rsidRPr="00DD2B07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757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br/>
      </w:r>
      <w:commentRangeEnd w:id="741"/>
      <w:r w:rsidR="007B6BC5">
        <w:rPr>
          <w:rStyle w:val="a5"/>
        </w:rPr>
        <w:commentReference w:id="741"/>
      </w:r>
      <w:commentRangeStart w:id="758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Болееподробноостанавливаться</w:t>
      </w:r>
      <w:ins w:id="759" w:author="Ивонина Ирина" w:date="2016-08-04T14:57:00Z">
        <w:r w:rsidR="007B6BC5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наэтомвопросе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небудем</w:t>
      </w:r>
      <w:r w:rsidR="00DD2B07" w:rsidRPr="00DD2B07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760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t>.</w:t>
      </w:r>
      <w:commentRangeEnd w:id="758"/>
      <w:r w:rsidR="007B6BC5">
        <w:rPr>
          <w:rStyle w:val="a5"/>
        </w:rPr>
        <w:commentReference w:id="758"/>
      </w:r>
      <w:r w:rsidR="00DD2B07" w:rsidRPr="00DD2B07">
        <w:rPr>
          <w:rFonts w:ascii="Verdana" w:eastAsia="Times New Roman" w:hAnsi="Verdana" w:cs="Times New Roman"/>
          <w:color w:val="000000"/>
          <w:sz w:val="21"/>
          <w:szCs w:val="21"/>
          <w:lang w:eastAsia="ru-RU"/>
          <w:rPrChange w:id="761" w:author="Махетов Сергей" w:date="2016-08-04T16:25:00Z">
            <w:rPr>
              <w:rFonts w:ascii="Verdana" w:eastAsia="Times New Roman" w:hAnsi="Verdana" w:cs="Times New Roman"/>
              <w:color w:val="000000"/>
              <w:sz w:val="21"/>
              <w:szCs w:val="21"/>
              <w:lang w:val="en-US" w:eastAsia="ru-RU"/>
            </w:rPr>
          </w:rPrChange>
        </w:rPr>
        <w:br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Запуск приложения выполняется командой sbtrun</w:t>
      </w:r>
      <w:ins w:id="762" w:author="Ивонина Ирина" w:date="2016-08-04T15:03:00Z">
        <w:r w:rsidR="00303298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.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Также возможно создание </w:t>
      </w:r>
      <w:commentRangeStart w:id="763"/>
      <w:ins w:id="764" w:author="Ивонина Ирина" w:date="2016-08-04T15:05:00Z">
        <w:r w:rsidR="00303298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файла </w:t>
        </w:r>
        <w:r w:rsidR="00DD2B07" w:rsidRPr="00DD2B07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  <w:rPrChange w:id="765" w:author="Махетов Сергей" w:date="2016-08-04T16:26:00Z">
              <w:rPr>
                <w:rFonts w:ascii="Verdana" w:eastAsia="Times New Roman" w:hAnsi="Verdana" w:cs="Times New Roman"/>
                <w:color w:val="000000"/>
                <w:sz w:val="21"/>
                <w:szCs w:val="21"/>
                <w:lang w:val="en-US" w:eastAsia="ru-RU"/>
              </w:rPr>
            </w:rPrChange>
          </w:rPr>
          <w:t>*.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jar</w:t>
      </w:r>
      <w:commentRangeEnd w:id="763"/>
      <w:r w:rsidR="00303298">
        <w:rPr>
          <w:rStyle w:val="a5"/>
        </w:rPr>
        <w:commentReference w:id="763"/>
      </w:r>
      <w:del w:id="766" w:author="Ивонина Ирина" w:date="2016-08-04T15:05:00Z">
        <w:r w:rsidRPr="007E302F" w:rsidDel="00303298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файла 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 помощью плагина sbt-assembly </w:t>
      </w:r>
      <w:commentRangeStart w:id="767"/>
      <w:r w:rsidR="00DD2B07" w:rsidRPr="00DD2B07">
        <w:fldChar w:fldCharType="begin"/>
      </w:r>
      <w:r w:rsidR="00DE780D">
        <w:instrText xml:space="preserve"> HYPERLINK "https://github.com/sbt/sbt-assembly" </w:instrText>
      </w:r>
      <w:r w:rsidR="00DD2B07" w:rsidRPr="00DD2B07">
        <w:fldChar w:fldCharType="separate"/>
      </w:r>
      <w:r w:rsidRPr="007E302F">
        <w:rPr>
          <w:rFonts w:ascii="Verdana" w:eastAsia="Times New Roman" w:hAnsi="Verdana" w:cs="Times New Roman"/>
          <w:color w:val="990099"/>
          <w:sz w:val="21"/>
          <w:szCs w:val="21"/>
          <w:bdr w:val="none" w:sz="0" w:space="0" w:color="auto" w:frame="1"/>
          <w:lang w:eastAsia="ru-RU"/>
        </w:rPr>
        <w:t>https://github.com/sbt/sbt-assembly</w:t>
      </w:r>
      <w:r w:rsidR="00DD2B07">
        <w:rPr>
          <w:rFonts w:ascii="Verdana" w:eastAsia="Times New Roman" w:hAnsi="Verdana" w:cs="Times New Roman"/>
          <w:color w:val="990099"/>
          <w:sz w:val="21"/>
          <w:szCs w:val="21"/>
          <w:bdr w:val="none" w:sz="0" w:space="0" w:color="auto" w:frame="1"/>
          <w:lang w:eastAsia="ru-RU"/>
        </w:rPr>
        <w:fldChar w:fldCharType="end"/>
      </w:r>
      <w:commentRangeEnd w:id="767"/>
      <w:r w:rsidR="00DE780D">
        <w:rPr>
          <w:rStyle w:val="a5"/>
        </w:rPr>
        <w:commentReference w:id="767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 для запуска </w:t>
      </w:r>
      <w:ins w:id="768" w:author="Ивонина Ирина" w:date="2016-08-04T15:06:00Z">
        <w:r w:rsidR="00DE780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приложения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командой </w:t>
      </w:r>
      <w:del w:id="769" w:author="Ивонина Ирина" w:date="2016-08-04T15:06:00Z">
        <w:r w:rsidRPr="007E302F" w:rsidDel="00DE780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java –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jar camelapp.jar.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Для запуска приложения </w:t>
      </w:r>
      <w:commentRangeStart w:id="770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 фоне </w:t>
      </w:r>
      <w:commentRangeEnd w:id="770"/>
      <w:r w:rsidR="00DE780D">
        <w:rPr>
          <w:rStyle w:val="a5"/>
        </w:rPr>
        <w:commentReference w:id="770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удобно использовать приложение nohup.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 xml:space="preserve">Создаем скрипт для запуска в папке, которая входит в </w:t>
      </w:r>
      <w:commentRangeStart w:id="771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$PATH? </w:t>
      </w:r>
      <w:commentRangeEnd w:id="771"/>
      <w:r w:rsidR="00DF4E33">
        <w:rPr>
          <w:rStyle w:val="a5"/>
        </w:rPr>
        <w:commentReference w:id="771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 примеру</w:t>
      </w:r>
      <w:ins w:id="772" w:author="Ивонина Ирина" w:date="2016-08-04T15:08:00Z">
        <w:r w:rsidR="00DE780D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в /usr/local/bin/ </w:t>
      </w:r>
      <w:commentRangeStart w:id="773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для запуска по имени скрипта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commentRangeEnd w:id="773"/>
      <w:r w:rsidR="00DF4E33">
        <w:rPr>
          <w:rStyle w:val="a5"/>
        </w:rPr>
        <w:commentReference w:id="773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/usr/local/bin/camelstart</w:t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#!/bin/bash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/usr/bin/nohup java -jar /opt/camelapp.jar&amp;</w:t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Дляостановки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  <w:t>/usr/local/bin/camelstop</w:t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</w:pPr>
      <w:r w:rsidRPr="007E302F">
        <w:rPr>
          <w:rFonts w:ascii="Courier New" w:eastAsia="Times New Roman" w:hAnsi="Courier New" w:cs="Courier New"/>
          <w:b/>
          <w:bCs/>
          <w:color w:val="999999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#!/bin/bash</w:t>
      </w:r>
    </w:p>
    <w:p w:rsidR="007E302F" w:rsidRPr="007E302F" w:rsidRDefault="007E302F" w:rsidP="007E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E302F">
        <w:rPr>
          <w:rFonts w:ascii="Courier New" w:eastAsia="Times New Roman" w:hAnsi="Courier New" w:cs="Courier New"/>
          <w:color w:val="333333"/>
          <w:sz w:val="18"/>
          <w:szCs w:val="18"/>
          <w:bdr w:val="none" w:sz="0" w:space="0" w:color="auto" w:frame="1"/>
          <w:shd w:val="clear" w:color="auto" w:fill="F8F8F8"/>
          <w:lang w:val="en-US" w:eastAsia="ru-RU"/>
        </w:rPr>
        <w:t>pkill -f camelapp</w:t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br/>
      </w:r>
    </w:p>
    <w:p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Запускприложения</w:t>
      </w:r>
      <w:ins w:id="774" w:author="Ивонина Ирина" w:date="2016-08-04T15:12:00Z">
        <w:r w:rsidR="00AC542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выполняется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делаетсякомандой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camelstart</w:t>
      </w:r>
      <w:r w:rsidR="00DD2B07" w:rsidRPr="00DD2B0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  <w:rPrChange w:id="775" w:author="Махетов Сергей" w:date="2016-08-04T16:26:00Z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</w:rPrChange>
        </w:rPr>
        <w:t xml:space="preserve">,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остановка</w:t>
      </w:r>
      <w:r w:rsidR="00DD2B07" w:rsidRPr="00DD2B07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  <w:rPrChange w:id="776" w:author="Махетов Сергей" w:date="2016-08-04T16:26:00Z">
            <w:rPr>
              <w:rFonts w:ascii="Verdana" w:eastAsia="Times New Roman" w:hAnsi="Verdana" w:cs="Times New Roman"/>
              <w:color w:val="000000"/>
              <w:sz w:val="21"/>
              <w:szCs w:val="21"/>
              <w:lang w:eastAsia="ru-RU"/>
            </w:rPr>
          </w:rPrChange>
        </w:rPr>
        <w:t xml:space="preserve"> — </w:t>
      </w:r>
      <w:ins w:id="777" w:author="Ивонина Ирина" w:date="2016-08-04T15:12:00Z">
        <w:r w:rsidR="00AC5423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командой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camelstop</w:t>
      </w:r>
      <w:r w:rsidRPr="00AC5423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 xml:space="preserve">.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Также возможно реализовать автозапуск приложения </w:t>
      </w:r>
      <w:commentRangeStart w:id="778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при старте машины, как сервис</w:t>
      </w:r>
      <w:commentRangeEnd w:id="778"/>
      <w:r w:rsidR="00AC5423">
        <w:rPr>
          <w:rStyle w:val="a5"/>
        </w:rPr>
        <w:commentReference w:id="778"/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7E302F" w:rsidRDefault="007E302F" w:rsidP="007E302F">
      <w:pPr>
        <w:spacing w:after="0" w:line="240" w:lineRule="auto"/>
        <w:rPr>
          <w:ins w:id="779" w:author="Ивонина Ирина" w:date="2016-08-04T15:26:00Z"/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1E231C" w:rsidRPr="001E231C" w:rsidRDefault="001E231C" w:rsidP="007E302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ins w:id="780" w:author="Ивонина Ирина" w:date="2016-08-04T15:26:00Z">
        <w:r w:rsidRPr="001E231C">
          <w:rPr>
            <w:rFonts w:ascii="Times New Roman" w:eastAsia="Times New Roman" w:hAnsi="Times New Roman" w:cs="Times New Roman"/>
            <w:b/>
            <w:sz w:val="24"/>
            <w:szCs w:val="24"/>
            <w:lang w:eastAsia="ru-RU"/>
          </w:rPr>
          <w:t>Заключение</w:t>
        </w:r>
      </w:ins>
    </w:p>
    <w:p w:rsidR="007E302F" w:rsidRPr="007E302F" w:rsidRDefault="001E231C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ins w:id="781" w:author="Ивонина Ирина" w:date="2016-08-04T15:31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Итак, мы </w:t>
        </w:r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рассмотре</w:t>
        </w:r>
      </w:ins>
      <w:ins w:id="782" w:author="Ивонина Ирина" w:date="2016-08-04T15:32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ли несколько</w:t>
        </w:r>
      </w:ins>
      <w:ins w:id="783" w:author="Ивонина Ирина" w:date="2016-08-04T15:31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пример</w:t>
        </w:r>
      </w:ins>
      <w:ins w:id="784" w:author="Ивонина Ирина" w:date="2016-08-04T15:32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ов</w:t>
        </w:r>
      </w:ins>
      <w:ins w:id="785" w:author="Ивонина Ирина" w:date="2016-08-04T15:31:00Z"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использования </w:t>
        </w:r>
        <w:commentRangeStart w:id="786"/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ApacheCamel</w:t>
        </w:r>
      </w:ins>
      <w:commentRangeEnd w:id="786"/>
      <w:ins w:id="787" w:author="Ивонина Ирина" w:date="2016-08-04T15:32:00Z">
        <w:r>
          <w:rPr>
            <w:rStyle w:val="a5"/>
          </w:rPr>
          <w:commentReference w:id="786"/>
        </w:r>
      </w:ins>
      <w:ins w:id="788" w:author="Ивонина Ирина" w:date="2016-08-04T15:31:00Z"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для</w:t>
        </w:r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создани</w:t>
        </w:r>
        <w:r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я</w:t>
        </w:r>
        <w:r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тестовых заглушек, а также компонентов информационной системы.</w:t>
        </w:r>
      </w:ins>
      <w:del w:id="789" w:author="Ивонина Ирина" w:date="2016-08-04T15:33:00Z">
        <w:r w:rsidR="007E302F" w:rsidRPr="007E302F" w:rsidDel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Можем </w:delText>
        </w:r>
      </w:del>
      <w:ins w:id="790" w:author="Ивонина Ирина" w:date="2016-08-04T15:33:00Z">
        <w:r w:rsidR="00D934A2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Мож</w:t>
        </w:r>
        <w:r w:rsidR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но</w:t>
        </w:r>
      </w:ins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выделить некоторые плюсы и минусы </w:t>
      </w:r>
      <w:del w:id="791" w:author="Ивонина Ирина" w:date="2016-08-04T15:34:00Z">
        <w:r w:rsidR="007E302F" w:rsidRPr="007E302F" w:rsidDel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использован</w:delText>
        </w:r>
        <w:r w:rsidR="007E302F" w:rsidDel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и</w:delText>
        </w:r>
        <w:r w:rsidR="007E302F" w:rsidRPr="007E302F" w:rsidDel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я </w:delText>
        </w:r>
      </w:del>
      <w:commentRangeStart w:id="792"/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данного инструмента</w:t>
      </w:r>
      <w:commentRangeEnd w:id="792"/>
      <w:r w:rsidR="00D934A2">
        <w:rPr>
          <w:rStyle w:val="a5"/>
        </w:rPr>
        <w:commentReference w:id="792"/>
      </w:r>
      <w:r w:rsidR="007E302F"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Плюсы: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del w:id="793" w:author="Ивонина Ирина" w:date="2016-08-04T15:37:00Z">
        <w:r w:rsidRPr="007E302F" w:rsidDel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Быстрая </w:delText>
        </w:r>
      </w:del>
      <w:ins w:id="794" w:author="Ивонина Ирина" w:date="2016-08-04T15:37:00Z">
        <w:r w:rsidR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б</w:t>
        </w:r>
        <w:r w:rsidR="00D934A2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ыстрая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реализация приложений;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del w:id="795" w:author="Ивонина Ирина" w:date="2016-08-04T15:37:00Z">
        <w:r w:rsidRPr="007E302F" w:rsidDel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Большое </w:delText>
        </w:r>
      </w:del>
      <w:ins w:id="796" w:author="Ивонина Ирина" w:date="2016-08-04T15:37:00Z">
        <w:r w:rsidR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б</w:t>
        </w:r>
        <w:r w:rsidR="00D934A2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ольшое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количество готовых компонентов;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del w:id="797" w:author="Ивонина Ирина" w:date="2016-08-04T15:37:00Z">
        <w:r w:rsidRPr="007E302F" w:rsidDel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Многопоточность</w:delText>
        </w:r>
      </w:del>
      <w:ins w:id="798" w:author="Ивонина Ирина" w:date="2016-08-04T15:37:00Z">
        <w:r w:rsidR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м</w:t>
        </w:r>
        <w:r w:rsidR="00D934A2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ногопоточность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параллельная обработка сообщений из коробки;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del w:id="799" w:author="Ивонина Ирина" w:date="2016-08-04T15:37:00Z">
        <w:r w:rsidRPr="007E302F" w:rsidDel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Наличие </w:delText>
        </w:r>
      </w:del>
      <w:ins w:id="800" w:author="Ивонина Ирина" w:date="2016-08-04T15:39:00Z">
        <w:r w:rsidR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возможность выбрать удобный </w:t>
        </w:r>
      </w:ins>
      <w:ins w:id="801" w:author="Ивонина Ирина" w:date="2016-08-04T15:41:00Z">
        <w:r w:rsidR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язык</w:t>
        </w:r>
      </w:ins>
      <w:ins w:id="802" w:author="Ивонина Ирина" w:date="2016-08-04T15:39:00Z">
        <w:r w:rsidR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описания</w:t>
        </w:r>
      </w:ins>
      <w:del w:id="803" w:author="Ивонина Ирина" w:date="2016-08-04T15:39:00Z">
        <w:r w:rsidRPr="007E302F" w:rsidDel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разных способов описания</w:delText>
        </w:r>
      </w:del>
      <w:del w:id="804" w:author="Ивонина Ирина" w:date="2016-08-04T15:37:00Z">
        <w:r w:rsidRPr="007E302F" w:rsidDel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в виде</w:delText>
        </w:r>
      </w:del>
      <w:ins w:id="805" w:author="Ивонина Ирина" w:date="2016-08-04T15:39:00Z">
        <w:r w:rsidR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–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XML</w:t>
      </w:r>
      <w:ins w:id="806" w:author="Ивонина Ирина" w:date="2016-08-04T15:38:00Z">
        <w:r w:rsidR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</w:t>
        </w:r>
      </w:ins>
      <w:del w:id="807" w:author="Ивонина Ирина" w:date="2016-08-04T15:38:00Z">
        <w:r w:rsidRPr="007E302F" w:rsidDel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и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DSL</w:t>
      </w:r>
      <w:del w:id="808" w:author="Ивонина Ирина" w:date="2016-08-04T15:40:00Z">
        <w:r w:rsidRPr="007E302F" w:rsidDel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для JVM</w:delText>
        </w:r>
      </w:del>
      <w:del w:id="809" w:author="Ивонина Ирина" w:date="2016-08-04T15:39:00Z">
        <w:r w:rsidRPr="007E302F" w:rsidDel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 языков — можно подобрать удобный;</w:delText>
        </w:r>
      </w:del>
      <w:ins w:id="810" w:author="Ивонина Ирина" w:date="2016-08-04T15:39:00Z">
        <w:r w:rsidR="00D934A2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.</w:t>
        </w:r>
      </w:ins>
      <w:ins w:id="811" w:author="Ивонина Ирина" w:date="2016-08-04T15:41:00Z">
        <w:r w:rsidR="00D934A2">
          <w:rPr>
            <w:rStyle w:val="a5"/>
          </w:rPr>
          <w:commentReference w:id="812"/>
        </w:r>
      </w:ins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lastRenderedPageBreak/>
        <w:t>Минусы: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  <w:t>У каждого компонента своя логика работы, иногда требуется время на понимание;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commentRangeStart w:id="813"/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Существует порог входа;</w:t>
      </w:r>
      <w:commentRangeEnd w:id="813"/>
      <w:r w:rsidR="00D934A2">
        <w:rPr>
          <w:rStyle w:val="a5"/>
        </w:rPr>
        <w:commentReference w:id="813"/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commentRangeStart w:id="814"/>
      <w:del w:id="815" w:author="Ивонина Ирина" w:date="2016-08-04T15:45:00Z">
        <w:r w:rsidRPr="007E302F"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Особенности:</w:delText>
        </w:r>
        <w:r w:rsidRPr="007E302F"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</w:r>
      </w:del>
      <w:commentRangeEnd w:id="814"/>
      <w:r w:rsidR="00DD7B4F">
        <w:rPr>
          <w:rStyle w:val="a5"/>
        </w:rPr>
        <w:commentReference w:id="814"/>
      </w:r>
      <w:ins w:id="816" w:author="Ивонина Ирина" w:date="2016-08-04T15:45:00Z">
        <w:r w:rsidR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Кроме того, поскольку </w:t>
        </w:r>
      </w:ins>
      <w:ins w:id="817" w:author="Ивонина Ирина" w:date="2016-08-04T15:46:00Z">
        <w:r w:rsidR="00DD7B4F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ApacheCamel</w:t>
        </w:r>
      </w:ins>
      <w:del w:id="818" w:author="Ивонина Ирина" w:date="2016-08-04T15:46:00Z">
        <w:r w:rsidRPr="007E302F"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Приложение 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работает на JVM, </w:t>
      </w:r>
      <w:del w:id="819" w:author="Ивонина Ирина" w:date="2016-08-04T15:46:00Z">
        <w:r w:rsidRPr="007E302F"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соответс</w:delText>
        </w:r>
        <w:r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т</w:delText>
        </w:r>
        <w:r w:rsidRPr="007E302F"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венно </w:delText>
        </w:r>
      </w:del>
      <w:ins w:id="820" w:author="Ивонина Ирина" w:date="2016-08-04T15:47:00Z">
        <w:r w:rsidR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п</w:t>
        </w:r>
      </w:ins>
      <w:ins w:id="821" w:author="Ивонина Ирина" w:date="2016-08-04T15:48:00Z">
        <w:r w:rsidR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риложениям, созданным на его основе,</w:t>
        </w:r>
      </w:ins>
      <w:ins w:id="822" w:author="Ивонина Ирина" w:date="2016-08-04T15:46:00Z">
        <w:r w:rsidR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присущи</w:t>
        </w:r>
      </w:ins>
      <w:del w:id="823" w:author="Ивонина Ирина" w:date="2016-08-04T15:48:00Z">
        <w:r w:rsidRPr="007E302F"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тянет ее</w:delText>
        </w:r>
      </w:del>
      <w:ins w:id="824" w:author="Ивонина Ирина" w:date="2016-08-04T15:48:00Z">
        <w:r w:rsidR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все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плюсы и минусы </w:t>
      </w:r>
      <w:del w:id="825" w:author="Ивонина Ирина" w:date="2016-08-04T15:48:00Z">
        <w:r w:rsidRPr="007E302F"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и особенности работы</w:delText>
        </w:r>
      </w:del>
      <w:ins w:id="826" w:author="Ивонина Ирина" w:date="2016-08-04T15:48:00Z">
        <w:r w:rsidR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этой </w:t>
        </w:r>
      </w:ins>
      <w:commentRangeStart w:id="827"/>
      <w:ins w:id="828" w:author="Ивонина Ирина" w:date="2016-08-04T15:50:00Z">
        <w:r w:rsidR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платформы</w:t>
        </w:r>
        <w:commentRangeEnd w:id="827"/>
        <w:r w:rsidR="00DD7B4F">
          <w:rPr>
            <w:rStyle w:val="a5"/>
          </w:rPr>
          <w:commentReference w:id="827"/>
        </w:r>
      </w:ins>
      <w:del w:id="829" w:author="Ивонина Ирина" w:date="2016-08-04T15:50:00Z">
        <w:r w:rsidRPr="007E302F"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;</w:delText>
        </w:r>
      </w:del>
      <w:ins w:id="830" w:author="Ивонина Ирина" w:date="2016-08-04T15:50:00Z">
        <w:r w:rsidR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.  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  <w:del w:id="831" w:author="Ивонина Ирина" w:date="2016-08-04T15:52:00Z">
        <w:r w:rsidRPr="007E302F"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Из-</w:delText>
        </w:r>
        <w:commentRangeStart w:id="832"/>
        <w:r w:rsidRPr="007E302F"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за</w:delText>
        </w:r>
      </w:del>
      <w:ins w:id="833" w:author="Ивонина Ирина" w:date="2016-08-04T15:52:00Z">
        <w:r w:rsidR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С</w:t>
        </w:r>
      </w:ins>
      <w:del w:id="834" w:author="Ивонина Ирина" w:date="2016-08-04T15:52:00Z">
        <w:r w:rsidRPr="007E302F"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развития </w:delText>
        </w:r>
      </w:del>
      <w:ins w:id="835" w:author="Ивонина Ирина" w:date="2016-08-04T15:52:00Z">
        <w:r w:rsidR="00DD7B4F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развити</w:t>
        </w:r>
        <w:r w:rsidR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ем</w:t>
        </w:r>
        <w:r w:rsidR="00DD7B4F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ApacheCamel</w:t>
        </w:r>
      </w:ins>
      <w:del w:id="836" w:author="Ивонина Ирина" w:date="2016-08-04T15:52:00Z">
        <w:r w:rsidRPr="007E302F"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фреймворка старый 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код </w:t>
      </w:r>
      <w:del w:id="837" w:author="Ивонина Ирина" w:date="2016-08-04T15:53:00Z">
        <w:r w:rsidRPr="007E302F" w:rsidDel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для новых версий 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устаревает, </w:t>
      </w:r>
      <w:ins w:id="838" w:author="Ивонина Ирина" w:date="2016-08-04T15:53:00Z">
        <w:r w:rsidR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и в</w:t>
        </w:r>
        <w:r w:rsidR="00DD7B4F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 xml:space="preserve"> новых верси</w:t>
        </w:r>
        <w:r w:rsidR="00DD7B4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ях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помечается как @Deprecated.</w:t>
      </w:r>
      <w:commentRangeEnd w:id="832"/>
      <w:r w:rsidR="00DD7B4F">
        <w:rPr>
          <w:rStyle w:val="a5"/>
        </w:rPr>
        <w:commentReference w:id="832"/>
      </w:r>
    </w:p>
    <w:p w:rsidR="007E302F" w:rsidRPr="007E302F" w:rsidRDefault="007E302F" w:rsidP="007E30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br/>
      </w:r>
    </w:p>
    <w:p w:rsidR="007E302F" w:rsidRPr="007E302F" w:rsidRDefault="007E302F" w:rsidP="007E302F">
      <w:pPr>
        <w:shd w:val="clear" w:color="auto" w:fill="FFFFFF"/>
        <w:spacing w:after="0" w:line="330" w:lineRule="atLeast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Опыт использования </w:t>
      </w:r>
      <w:ins w:id="839" w:author="Ивонина Ирина" w:date="2016-08-04T15:58:00Z">
        <w:r w:rsidR="00FB27A1" w:rsidRPr="007E302F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ApacheCamel</w:t>
        </w:r>
      </w:ins>
      <w:del w:id="840" w:author="Ивонина Ирина" w:date="2016-08-04T15:58:00Z">
        <w:r w:rsidRPr="007E302F" w:rsidDel="00FB27A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 xml:space="preserve">фреймворка 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в нашей компании показал</w:t>
      </w:r>
      <w:ins w:id="841" w:author="Ивонина Ирина" w:date="2016-08-04T15:58:00Z">
        <w:r w:rsidR="00FB27A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 что</w:t>
        </w:r>
      </w:ins>
      <w:ins w:id="842" w:author="Ивонина Ирина" w:date="2016-08-04T15:59:00Z">
        <w:r w:rsidR="00FB27A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этот фркеймворк</w:t>
        </w:r>
      </w:ins>
      <w:del w:id="843" w:author="Ивонина Ирина" w:date="2016-08-04T15:59:00Z">
        <w:r w:rsidRPr="007E302F" w:rsidDel="00FB27A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delText>его эффективность для решения задач тестирования</w:delText>
        </w:r>
        <w:r w:rsidRPr="007E302F" w:rsidDel="00FB27A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br/>
          <w:delText xml:space="preserve">Использование Apache camel </w:delText>
        </w:r>
      </w:del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позволяет реализовывать заглушки, компоненты интеграции</w:t>
      </w:r>
      <w:ins w:id="844" w:author="Ивонина Ирина" w:date="2016-08-04T15:59:00Z">
        <w:r w:rsidR="00FB27A1">
          <w:rPr>
            <w:rFonts w:ascii="Verdana" w:eastAsia="Times New Roman" w:hAnsi="Verdana" w:cs="Times New Roman"/>
            <w:color w:val="000000"/>
            <w:sz w:val="21"/>
            <w:szCs w:val="21"/>
            <w:lang w:eastAsia="ru-RU"/>
          </w:rPr>
          <w:t>,</w:t>
        </w:r>
      </w:ins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а иногда и нагрузочные тесты быстро и эффективно.</w:t>
      </w:r>
    </w:p>
    <w:p w:rsidR="00701CAD" w:rsidRPr="007E302F" w:rsidRDefault="00701CAD" w:rsidP="007E302F"/>
    <w:sectPr w:rsidR="00701CAD" w:rsidRPr="007E302F" w:rsidSect="001F4B62">
      <w:pgSz w:w="11906" w:h="16838"/>
      <w:pgMar w:top="1134" w:right="424" w:bottom="1134" w:left="284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Ивонина Ирина" w:date="2016-08-03T12:52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 xml:space="preserve">Заголовок длинноват. Хороший заголовок = короткий и точный заголовок. И не забудьте, что он на Хабре попадет в свою рубрику (поток), т.е. тема уже будет локализована. </w:t>
      </w:r>
      <w:r w:rsidRPr="005E5759">
        <w:rPr>
          <w:b/>
        </w:rPr>
        <w:t>Подумайте над вариантами</w:t>
      </w:r>
      <w:r>
        <w:t xml:space="preserve">. Задача – оставить только самое важное для тестировщика. </w:t>
      </w:r>
    </w:p>
    <w:p w:rsidR="005432DC" w:rsidRDefault="005432DC">
      <w:pPr>
        <w:pStyle w:val="a6"/>
      </w:pPr>
      <w:r>
        <w:t xml:space="preserve">++ насколько важно в заголовке упоминать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ScalaDSL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? </w:t>
      </w:r>
    </w:p>
  </w:comment>
  <w:comment w:id="27" w:author="Ивонина Ирина" w:date="2016-08-03T13:27:00Z" w:initials="ИИ">
    <w:p w:rsidR="005432DC" w:rsidRPr="00DA4A29" w:rsidRDefault="005432DC">
      <w:pPr>
        <w:pStyle w:val="a6"/>
        <w:rPr>
          <w:rStyle w:val="a5"/>
        </w:rPr>
      </w:pPr>
      <w:r>
        <w:rPr>
          <w:rStyle w:val="a5"/>
        </w:rPr>
        <w:annotationRef/>
      </w:r>
      <w:r>
        <w:rPr>
          <w:rStyle w:val="a5"/>
        </w:rPr>
        <w:t xml:space="preserve">Если некорректно определять </w:t>
      </w:r>
      <w:r w:rsidRPr="00DA4A29">
        <w:rPr>
          <w:rStyle w:val="a5"/>
        </w:rPr>
        <w:t>JMeter</w:t>
      </w:r>
      <w:r>
        <w:rPr>
          <w:rStyle w:val="a5"/>
        </w:rPr>
        <w:annotationRef/>
      </w:r>
      <w:r w:rsidRPr="00DA4A29">
        <w:rPr>
          <w:rStyle w:val="a5"/>
        </w:rPr>
        <w:t xml:space="preserve"> как приложение (наряду с Java и Scala), тогда:</w:t>
      </w:r>
    </w:p>
    <w:p w:rsidR="005432DC" w:rsidRPr="00DA4A29" w:rsidRDefault="005432DC">
      <w:pPr>
        <w:pStyle w:val="a6"/>
        <w:rPr>
          <w:rStyle w:val="a5"/>
          <w:b/>
        </w:rPr>
      </w:pPr>
      <w:r w:rsidRPr="00DA4A29">
        <w:rPr>
          <w:rStyle w:val="a5"/>
          <w:b/>
        </w:rPr>
        <w:t>… мы бы взяли простое приложение на Java, Scala или использовали JMeter</w:t>
      </w:r>
      <w:r w:rsidRPr="00DA4A29">
        <w:rPr>
          <w:rStyle w:val="a5"/>
          <w:b/>
        </w:rPr>
        <w:annotationRef/>
      </w:r>
      <w:r w:rsidRPr="00DA4A29">
        <w:rPr>
          <w:rStyle w:val="a5"/>
          <w:b/>
        </w:rPr>
        <w:t>.</w:t>
      </w:r>
    </w:p>
    <w:p w:rsidR="005432DC" w:rsidRPr="00DA4A29" w:rsidRDefault="005432DC">
      <w:pPr>
        <w:pStyle w:val="a6"/>
        <w:rPr>
          <w:rStyle w:val="a5"/>
        </w:rPr>
      </w:pPr>
      <w:r w:rsidRPr="00DA4A29">
        <w:rPr>
          <w:rStyle w:val="a5"/>
          <w:b/>
        </w:rPr>
        <w:t>… мы бы использовали простое приложение на Java, Scala или применили JMeter</w:t>
      </w:r>
      <w:r w:rsidRPr="00DA4A29">
        <w:rPr>
          <w:rStyle w:val="a5"/>
          <w:b/>
        </w:rPr>
        <w:annotationRef/>
      </w:r>
      <w:r w:rsidRPr="00DA4A29">
        <w:rPr>
          <w:rStyle w:val="a5"/>
          <w:b/>
        </w:rPr>
        <w:t>.</w:t>
      </w:r>
    </w:p>
  </w:comment>
  <w:comment w:id="36" w:author="Ивонина Ирина" w:date="2016-08-03T13:44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 xml:space="preserve">Дальше это выделено в кач-ве заголовков. Заголовки – это оч. хорошо, но термины в них гулять не должны. Определитесь: «пример» или «сценарий» </w:t>
      </w:r>
    </w:p>
  </w:comment>
  <w:comment w:id="56" w:author="Ивонина Ирина" w:date="2016-08-03T18:58:00Z" w:initials="ИИ">
    <w:p w:rsidR="005432DC" w:rsidRDefault="005432DC" w:rsidP="009D13D3">
      <w:pPr>
        <w:pStyle w:val="a6"/>
      </w:pPr>
      <w:r>
        <w:rPr>
          <w:rStyle w:val="a5"/>
        </w:rPr>
        <w:annotationRef/>
      </w:r>
      <w:r>
        <w:t xml:space="preserve">??? </w:t>
      </w:r>
      <w:r>
        <w:rPr>
          <w:lang w:val="en-US"/>
        </w:rPr>
        <w:t>GET</w:t>
      </w:r>
      <w:r>
        <w:t xml:space="preserve"> – это метод, пишется прописными (см. </w:t>
      </w:r>
      <w:hyperlink r:id="rId1" w:history="1">
        <w:r w:rsidRPr="00294497">
          <w:rPr>
            <w:rStyle w:val="ab"/>
          </w:rPr>
          <w:t>https://ru.wikipedia.org/wiki/HTTP</w:t>
        </w:r>
      </w:hyperlink>
      <w:r>
        <w:t>), а варианты дефисного написания ближе к разговорным (в целом, не противоречит стилю статьи)</w:t>
      </w:r>
    </w:p>
    <w:p w:rsidR="005432DC" w:rsidRPr="00DA4A29" w:rsidRDefault="005432DC" w:rsidP="009D13D3">
      <w:pPr>
        <w:pStyle w:val="a6"/>
        <w:rPr>
          <w:b/>
        </w:rPr>
      </w:pPr>
      <w:r>
        <w:t xml:space="preserve">… </w:t>
      </w:r>
      <w:r w:rsidRPr="00DA4A29">
        <w:rPr>
          <w:b/>
        </w:rPr>
        <w:t xml:space="preserve">в зависимости от параметра запроса типа </w:t>
      </w:r>
      <w:r w:rsidRPr="00DA4A29">
        <w:rPr>
          <w:b/>
          <w:lang w:val="en-US"/>
        </w:rPr>
        <w:t>GET</w:t>
      </w:r>
    </w:p>
    <w:p w:rsidR="005432DC" w:rsidRDefault="005432DC" w:rsidP="009D13D3">
      <w:pPr>
        <w:pStyle w:val="a6"/>
        <w:rPr>
          <w:b/>
        </w:rPr>
      </w:pPr>
      <w:r w:rsidRPr="00DA4A29">
        <w:rPr>
          <w:b/>
        </w:rPr>
        <w:t xml:space="preserve">… в зависимости от параметра </w:t>
      </w:r>
      <w:r w:rsidRPr="00DA4A29">
        <w:rPr>
          <w:b/>
          <w:lang w:val="en-US"/>
        </w:rPr>
        <w:t>GET</w:t>
      </w:r>
      <w:r w:rsidRPr="00DA4A29">
        <w:rPr>
          <w:b/>
        </w:rPr>
        <w:t>-запроса</w:t>
      </w:r>
    </w:p>
    <w:p w:rsidR="005432DC" w:rsidRDefault="005432DC" w:rsidP="009D13D3">
      <w:pPr>
        <w:pStyle w:val="a6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r>
        <w:rPr>
          <w:b/>
        </w:rPr>
        <w:t xml:space="preserve">??? </w:t>
      </w:r>
      <w:r w:rsidRPr="009F78F0">
        <w:t>К чему относится конструкция «,который…»</w:t>
      </w:r>
      <w:r>
        <w:t>?Ф</w:t>
      </w:r>
      <w:r w:rsidRPr="009F78F0">
        <w:t xml:space="preserve">ормально она может и к веб-сервису, и к </w:t>
      </w:r>
      <w:r w:rsidRPr="009F78F0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Jetty относиться. НАДО УТОЧНЯТЬ и упрощать предложение</w:t>
      </w:r>
    </w:p>
    <w:p w:rsidR="005432DC" w:rsidRDefault="005432DC" w:rsidP="009D13D3">
      <w:pPr>
        <w:pStyle w:val="a6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??? непонятно, КАК может быть связан возврат сообщения с параметрами запроса (в отличие от фразы: …</w:t>
      </w:r>
      <w:r w:rsidRPr="00462EB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формирует ответ в соответствии с параметрами запроса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). </w:t>
      </w:r>
    </w:p>
    <w:p w:rsidR="005432DC" w:rsidRDefault="005432DC" w:rsidP="009D13D3">
      <w:pPr>
        <w:pStyle w:val="a6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??? Судя по тексту, </w:t>
      </w:r>
      <w:r w:rsidRPr="009F78F0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Jetty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в заголовке несуществен, стоит убрать.</w:t>
      </w:r>
    </w:p>
    <w:p w:rsidR="005432DC" w:rsidRDefault="005432DC" w:rsidP="009D13D3">
      <w:pPr>
        <w:pStyle w:val="a6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В итоге, получается что-то типа этого:</w:t>
      </w:r>
    </w:p>
    <w:p w:rsidR="005432DC" w:rsidRDefault="005432DC" w:rsidP="009D13D3">
      <w:pPr>
        <w:pStyle w:val="a6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 w:rsidRPr="00462EB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Реализация веб-сервиса, формирующего ответ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в </w:t>
      </w:r>
      <w:r w:rsidRPr="00462EB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соответствии с параметрами </w:t>
      </w:r>
      <w:r w:rsidRPr="00462EB9">
        <w:rPr>
          <w:b/>
          <w:lang w:val="en-US"/>
        </w:rPr>
        <w:t>GET</w:t>
      </w:r>
      <w:r w:rsidRPr="00462EB9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-</w:t>
      </w:r>
      <w:r w:rsidRPr="00462EB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запроса</w:t>
      </w:r>
    </w:p>
    <w:p w:rsidR="005432DC" w:rsidRPr="00462EB9" w:rsidRDefault="005432DC" w:rsidP="009D13D3">
      <w:pPr>
        <w:pStyle w:val="a6"/>
        <w:rPr>
          <w:b/>
        </w:rPr>
      </w:pPr>
      <w:r w:rsidRPr="00FF34D3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Или еще того короче: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Формирование ответного сообщения в </w:t>
      </w:r>
      <w:r w:rsidRPr="00462EB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соответствии с параметрами </w:t>
      </w:r>
      <w:r w:rsidRPr="00462EB9">
        <w:rPr>
          <w:b/>
          <w:lang w:val="en-US"/>
        </w:rPr>
        <w:t>GET</w:t>
      </w:r>
      <w:r w:rsidRPr="00462EB9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-</w:t>
      </w:r>
      <w:r w:rsidRPr="00462EB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запроса</w:t>
      </w:r>
    </w:p>
    <w:p w:rsidR="005432DC" w:rsidRDefault="005432DC" w:rsidP="009D13D3">
      <w:pPr>
        <w:pStyle w:val="a6"/>
      </w:pPr>
      <w:r w:rsidRPr="00853360">
        <w:rPr>
          <w:b/>
        </w:rPr>
        <w:t xml:space="preserve">+ </w:t>
      </w:r>
      <w:r w:rsidRPr="00FF34D3">
        <w:rPr>
          <w:b/>
          <w:highlight w:val="yellow"/>
        </w:rPr>
        <w:t>исправить в заголовке «Сценарий 3»</w:t>
      </w:r>
    </w:p>
  </w:comment>
  <w:comment w:id="82" w:author="Ивонина Ирина" w:date="2016-08-03T14:23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 xml:space="preserve">???можно исключить </w:t>
      </w:r>
      <w:r w:rsidRPr="00DA4A29">
        <w:t>HTTP из сочетания? Разве HTTP-методы не подразумеваются по умолчанию?</w:t>
      </w:r>
    </w:p>
  </w:comment>
  <w:comment w:id="87" w:author="Ивонина Ирина" w:date="2016-08-03T14:25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 xml:space="preserve">Пример здесь в значении «образец», к нему сложно отнести признак «устаревший». Что-то конкретное в этом сценарии устарело – методы, протоколы…? </w:t>
      </w:r>
      <w:r w:rsidRPr="00C62ECB">
        <w:rPr>
          <w:b/>
        </w:rPr>
        <w:t>Можно уточнить?</w:t>
      </w:r>
      <w:r>
        <w:t xml:space="preserve">Информация немного устарела…? Публикация немного устарела…? !!! </w:t>
      </w:r>
      <w:r w:rsidRPr="00853360">
        <w:rPr>
          <w:b/>
        </w:rPr>
        <w:t>Ссылок две, а пример один?</w:t>
      </w:r>
    </w:p>
    <w:p w:rsidR="005432DC" w:rsidRPr="00853360" w:rsidRDefault="005432DC">
      <w:pPr>
        <w:pStyle w:val="a6"/>
        <w:rPr>
          <w:b/>
        </w:rPr>
      </w:pPr>
      <w:r>
        <w:rPr>
          <w:b/>
        </w:rPr>
        <w:t xml:space="preserve">!!! </w:t>
      </w:r>
      <w:r w:rsidRPr="00853360">
        <w:rPr>
          <w:b/>
        </w:rPr>
        <w:t xml:space="preserve"> К чему привязаны ссылки</w:t>
      </w:r>
      <w:r>
        <w:rPr>
          <w:b/>
        </w:rPr>
        <w:t>? Сейчас – ни к чему</w:t>
      </w:r>
    </w:p>
  </w:comment>
  <w:comment w:id="94" w:author="Ивонина Ирина" w:date="2016-08-03T15:05:00Z" w:initials="ИИ">
    <w:p w:rsidR="005432DC" w:rsidRPr="00A45CFB" w:rsidRDefault="005432DC">
      <w:pPr>
        <w:pStyle w:val="a6"/>
        <w:rPr>
          <w:b/>
        </w:rPr>
      </w:pPr>
      <w:r>
        <w:rPr>
          <w:rStyle w:val="a5"/>
        </w:rPr>
        <w:annotationRef/>
      </w:r>
      <w:r>
        <w:t xml:space="preserve">А нельзя так:  </w:t>
      </w:r>
      <w:r w:rsidRPr="00A45CFB">
        <w:rPr>
          <w:b/>
        </w:rPr>
        <w:t>Поддерживает шаблоны интеграции корпоративных приложений (EnterpriseIntegrationPatterns, EIP)</w:t>
      </w:r>
    </w:p>
    <w:p w:rsidR="005432DC" w:rsidRPr="00A45CFB" w:rsidRDefault="005432DC">
      <w:pPr>
        <w:pStyle w:val="a6"/>
        <w:rPr>
          <w:b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Или так: </w:t>
      </w:r>
      <w:r w:rsidRPr="00A45CFB">
        <w:rPr>
          <w:b/>
        </w:rPr>
        <w:t>Использует шаблоны интеграции корпоративных приложений (EnterpriseIntegrationPatterns, EIP)</w:t>
      </w:r>
    </w:p>
  </w:comment>
  <w:comment w:id="102" w:author="Ивонина Ирина" w:date="2016-08-03T15:21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 xml:space="preserve">??? какой-то конкретный компонент? Тогда назовите его. Или речь о </w:t>
      </w:r>
      <w:r w:rsidRPr="00DA4A29">
        <w:t>ApacheCamel в целом?</w:t>
      </w:r>
    </w:p>
  </w:comment>
  <w:comment w:id="108" w:author="Ивонина Ирина" w:date="2016-08-03T18:35:00Z" w:initials="ИИ">
    <w:p w:rsidR="005432DC" w:rsidRDefault="005432DC" w:rsidP="00BE6DE6">
      <w:pPr>
        <w:pStyle w:val="a6"/>
      </w:pPr>
      <w:r>
        <w:rPr>
          <w:rStyle w:val="a5"/>
        </w:rPr>
        <w:annotationRef/>
      </w:r>
      <w:r>
        <w:t>??? «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слушает источник</w:t>
      </w:r>
      <w:r>
        <w:t>» – это антропоморфизм, даже в кавычках использовать его не рекомендую. Надо переформулировать. А убрать совсем нельзя?</w:t>
      </w:r>
    </w:p>
    <w:p w:rsidR="005432DC" w:rsidRDefault="005432DC" w:rsidP="00BE6DE6">
      <w:pPr>
        <w:pStyle w:val="a6"/>
      </w:pPr>
      <w:r w:rsidRPr="00503518">
        <w:rPr>
          <w:b/>
        </w:rPr>
        <w:t>…, которое принимает сообщение, преобразует его и направляет потребителю</w:t>
      </w:r>
      <w:r>
        <w:t>.</w:t>
      </w:r>
    </w:p>
    <w:p w:rsidR="005432DC" w:rsidRDefault="005432DC" w:rsidP="00BE6DE6">
      <w:pPr>
        <w:pStyle w:val="a6"/>
      </w:pPr>
      <w:r>
        <w:t>++ помните, что мы используем либо пару «получатель/отправитель», либо пару «потребительпроизводитель»</w:t>
      </w:r>
    </w:p>
  </w:comment>
  <w:comment w:id="118" w:author="Ивонина Ирина" w:date="2016-08-03T15:58:00Z" w:initials="ИИ">
    <w:p w:rsidR="005432DC" w:rsidRDefault="005432DC">
      <w:pPr>
        <w:pStyle w:val="a6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>
        <w:rPr>
          <w:rStyle w:val="a5"/>
        </w:rPr>
        <w:annotationRef/>
      </w:r>
      <w:r>
        <w:t xml:space="preserve">??? Если не объясняете, почему выбрали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Scala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, незачем про все остальные упоминать</w:t>
      </w:r>
    </w:p>
    <w:p w:rsidR="005432DC" w:rsidRDefault="005432DC">
      <w:pPr>
        <w:pStyle w:val="a6"/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+ ??? КАК связана система сборки ???</w:t>
      </w:r>
    </w:p>
  </w:comment>
  <w:comment w:id="129" w:author="Ивонина Ирина" w:date="2016-08-03T16:09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Определитесь с формой ссылки: открытый адрес или скрытый:</w:t>
      </w:r>
    </w:p>
    <w:p w:rsidR="005432DC" w:rsidRDefault="005432DC">
      <w:pPr>
        <w:pStyle w:val="a6"/>
      </w:pPr>
      <w:r>
        <w:t xml:space="preserve">... можно посмотреть </w:t>
      </w:r>
      <w:r w:rsidRPr="00A00C12">
        <w:rPr>
          <w:u w:val="single"/>
        </w:rPr>
        <w:t>здесь</w:t>
      </w:r>
      <w:r>
        <w:t xml:space="preserve">. </w:t>
      </w:r>
    </w:p>
  </w:comment>
  <w:comment w:id="154" w:author="Ивонина Ирина" w:date="2016-08-03T16:23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 xml:space="preserve">В каждом комментарии (?) надо указать действие, если смысл в этом. Формат должен быть один. </w:t>
      </w:r>
    </w:p>
    <w:p w:rsidR="005432DC" w:rsidRDefault="005432DC">
      <w:pPr>
        <w:pStyle w:val="a6"/>
      </w:pPr>
    </w:p>
    <w:p w:rsidR="005432DC" w:rsidRDefault="005432DC">
      <w:pPr>
        <w:pStyle w:val="a6"/>
      </w:pPr>
      <w:r>
        <w:t xml:space="preserve">Если речь о том, что мы </w:t>
      </w:r>
      <w:r w:rsidRPr="00DF3FCE">
        <w:rPr>
          <w:b/>
        </w:rPr>
        <w:t>ДОЛЖНЫ сделать в пропущенных строках</w:t>
      </w:r>
      <w:r>
        <w:t>, лучше так:</w:t>
      </w:r>
    </w:p>
    <w:p w:rsidR="005432DC" w:rsidRDefault="005432DC">
      <w:pPr>
        <w:pStyle w:val="a6"/>
      </w:pPr>
      <w:r>
        <w:t>// Определим компоненты</w:t>
      </w:r>
    </w:p>
    <w:p w:rsidR="005432DC" w:rsidRDefault="005432DC">
      <w:pPr>
        <w:pStyle w:val="a6"/>
      </w:pPr>
      <w:r>
        <w:t>// Определим зависимость для каждого компонента (?)</w:t>
      </w:r>
    </w:p>
    <w:p w:rsidR="005432DC" w:rsidRDefault="005432DC">
      <w:pPr>
        <w:pStyle w:val="a6"/>
      </w:pPr>
      <w:r>
        <w:t>// Добавим логирование (?))</w:t>
      </w:r>
    </w:p>
    <w:p w:rsidR="005432DC" w:rsidRDefault="005432DC">
      <w:pPr>
        <w:pStyle w:val="a6"/>
      </w:pPr>
      <w:r>
        <w:t>// Установим (?) драйвер</w:t>
      </w:r>
    </w:p>
    <w:p w:rsidR="005432DC" w:rsidRDefault="005432DC">
      <w:pPr>
        <w:pStyle w:val="a6"/>
      </w:pPr>
    </w:p>
    <w:p w:rsidR="005432DC" w:rsidRDefault="005432DC">
      <w:pPr>
        <w:pStyle w:val="a6"/>
      </w:pPr>
      <w:r>
        <w:t xml:space="preserve">Если речь о том, что </w:t>
      </w:r>
      <w:r w:rsidRPr="00DF3FCE">
        <w:rPr>
          <w:b/>
        </w:rPr>
        <w:t>УЖЕ СДЕЛАНО (пояснение смысла строк</w:t>
      </w:r>
      <w:r>
        <w:rPr>
          <w:b/>
        </w:rPr>
        <w:t>, расположенных выше</w:t>
      </w:r>
      <w:r w:rsidRPr="00DF3FCE">
        <w:rPr>
          <w:b/>
        </w:rPr>
        <w:t>)</w:t>
      </w:r>
      <w:r>
        <w:t>, так:</w:t>
      </w:r>
    </w:p>
    <w:p w:rsidR="005432DC" w:rsidRDefault="005432DC" w:rsidP="00DF3FCE">
      <w:pPr>
        <w:pStyle w:val="a6"/>
      </w:pPr>
      <w:r>
        <w:t>// Определение компонентов</w:t>
      </w:r>
    </w:p>
    <w:p w:rsidR="005432DC" w:rsidRDefault="005432DC" w:rsidP="00DF3FCE">
      <w:pPr>
        <w:pStyle w:val="a6"/>
      </w:pPr>
      <w:r>
        <w:t>// Определение зависимости для каждого компонента (?)</w:t>
      </w:r>
    </w:p>
    <w:p w:rsidR="005432DC" w:rsidRDefault="005432DC" w:rsidP="00DF3FCE">
      <w:pPr>
        <w:pStyle w:val="a6"/>
      </w:pPr>
      <w:r>
        <w:t>// Добавление логирования (?)</w:t>
      </w:r>
    </w:p>
    <w:p w:rsidR="005432DC" w:rsidRDefault="005432DC" w:rsidP="00DF3FCE">
      <w:pPr>
        <w:pStyle w:val="a6"/>
      </w:pPr>
      <w:r>
        <w:t>// Установка (?) драйвера</w:t>
      </w:r>
    </w:p>
    <w:p w:rsidR="005432DC" w:rsidRDefault="005432DC">
      <w:pPr>
        <w:pStyle w:val="a6"/>
      </w:pPr>
    </w:p>
    <w:p w:rsidR="005432DC" w:rsidRDefault="005432DC">
      <w:pPr>
        <w:pStyle w:val="a6"/>
      </w:pPr>
    </w:p>
    <w:p w:rsidR="005432DC" w:rsidRDefault="005432DC">
      <w:pPr>
        <w:pStyle w:val="a6"/>
      </w:pPr>
      <w:r>
        <w:t>ЗДЕСЬ И ДАЛЕЕ</w:t>
      </w:r>
    </w:p>
  </w:comment>
  <w:comment w:id="171" w:author="Ивонина Ирина" w:date="2016-08-03T16:18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??? определим, пропишем, установим</w:t>
      </w:r>
    </w:p>
  </w:comment>
  <w:comment w:id="220" w:author="Ивонина Ирина" w:date="2016-08-03T16:11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Логирование – ОДНА «Г», удвоение не характерно для рус.языка</w:t>
      </w:r>
    </w:p>
    <w:p w:rsidR="005432DC" w:rsidRDefault="005432DC">
      <w:pPr>
        <w:pStyle w:val="a6"/>
      </w:pPr>
      <w:r>
        <w:t>Вообще, логирование = процесс, как его добавить можно?</w:t>
      </w:r>
    </w:p>
    <w:p w:rsidR="005432DC" w:rsidRDefault="005432DC">
      <w:pPr>
        <w:pStyle w:val="a6"/>
      </w:pPr>
    </w:p>
    <w:p w:rsidR="005432DC" w:rsidRDefault="005432DC">
      <w:pPr>
        <w:pStyle w:val="a6"/>
      </w:pPr>
      <w:r>
        <w:t xml:space="preserve">??? </w:t>
      </w:r>
      <w:r w:rsidRPr="00DF3FCE">
        <w:rPr>
          <w:b/>
        </w:rPr>
        <w:t>Добавление логов</w:t>
      </w:r>
    </w:p>
  </w:comment>
  <w:comment w:id="282" w:author="Ивонина Ирина" w:date="2016-08-03T16:15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??? «брокер» – выше не попадался</w:t>
      </w:r>
    </w:p>
    <w:p w:rsidR="005432DC" w:rsidRDefault="005432DC">
      <w:pPr>
        <w:pStyle w:val="a6"/>
      </w:pPr>
      <w:r>
        <w:t xml:space="preserve">Теоретически, хорошо бы включить в описание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Apache</w:t>
      </w:r>
      <w:r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C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amel</w:t>
      </w:r>
    </w:p>
  </w:comment>
  <w:comment w:id="296" w:author="Ивонина Ирина" w:date="2016-08-03T16:28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??? а можем не устанавливать? Как это повлияет на выполнение сценария?</w:t>
      </w:r>
    </w:p>
    <w:p w:rsidR="005432DC" w:rsidRDefault="005432DC">
      <w:pPr>
        <w:pStyle w:val="a6"/>
      </w:pPr>
    </w:p>
    <w:p w:rsidR="005432DC" w:rsidRDefault="005432DC">
      <w:pPr>
        <w:pStyle w:val="a6"/>
      </w:pPr>
      <w:r>
        <w:t>И какое именно действие (добавление файла в папку или установление уровня логирования) определяет объем информации (см. ниже)</w:t>
      </w:r>
    </w:p>
  </w:comment>
  <w:comment w:id="334" w:author="Ивонина Ирина" w:date="2016-08-03T16:34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 xml:space="preserve">??? Как эту фразу читать? Как результат действия, описанного в предыдущем абзаце (которого из них?) </w:t>
      </w:r>
    </w:p>
    <w:p w:rsidR="005432DC" w:rsidRDefault="005432DC">
      <w:pPr>
        <w:pStyle w:val="a6"/>
      </w:pPr>
      <w:r>
        <w:t xml:space="preserve">Или как следующий шаг? </w:t>
      </w:r>
    </w:p>
    <w:p w:rsidR="005432DC" w:rsidRDefault="005432DC">
      <w:pPr>
        <w:pStyle w:val="a6"/>
      </w:pPr>
      <w:r>
        <w:t xml:space="preserve">Уточните связи </w:t>
      </w:r>
    </w:p>
    <w:p w:rsidR="005432DC" w:rsidRDefault="005432DC">
      <w:pPr>
        <w:pStyle w:val="a6"/>
      </w:pPr>
    </w:p>
    <w:p w:rsidR="005432DC" w:rsidRDefault="005432DC">
      <w:pPr>
        <w:pStyle w:val="a6"/>
      </w:pPr>
    </w:p>
  </w:comment>
  <w:comment w:id="335" w:author="Ивонина Ирина" w:date="2016-08-03T17:34:00Z" w:initials="ИИ">
    <w:p w:rsidR="005432DC" w:rsidRPr="00C94CD2" w:rsidRDefault="005432DC">
      <w:pPr>
        <w:pStyle w:val="a6"/>
        <w:rPr>
          <w:b/>
        </w:rPr>
      </w:pPr>
      <w:r w:rsidRPr="00C94CD2">
        <w:rPr>
          <w:rStyle w:val="a5"/>
          <w:b/>
        </w:rPr>
        <w:annotationRef/>
      </w:r>
      <w:r w:rsidRPr="00C94CD2">
        <w:rPr>
          <w:b/>
          <w:highlight w:val="yellow"/>
        </w:rPr>
        <w:t>Листинг</w:t>
      </w:r>
      <w:r>
        <w:rPr>
          <w:b/>
          <w:highlight w:val="yellow"/>
        </w:rPr>
        <w:t xml:space="preserve"> к</w:t>
      </w:r>
      <w:r w:rsidRPr="00C94CD2">
        <w:rPr>
          <w:b/>
          <w:highlight w:val="yellow"/>
        </w:rPr>
        <w:t xml:space="preserve"> сценари</w:t>
      </w:r>
      <w:r>
        <w:rPr>
          <w:b/>
          <w:highlight w:val="yellow"/>
        </w:rPr>
        <w:t>ю</w:t>
      </w:r>
      <w:r w:rsidRPr="00C94CD2">
        <w:rPr>
          <w:b/>
          <w:highlight w:val="yellow"/>
        </w:rPr>
        <w:t xml:space="preserve"> 1:</w:t>
      </w:r>
    </w:p>
  </w:comment>
  <w:comment w:id="338" w:author="Ивонина Ирина" w:date="2016-08-03T17:11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Обычно имена, написанные латиницей, в кавычки не заключают.</w:t>
      </w:r>
    </w:p>
    <w:p w:rsidR="005432DC" w:rsidRDefault="005432DC">
      <w:pPr>
        <w:pStyle w:val="a6"/>
      </w:pPr>
      <w:r>
        <w:t>Исключение – машинные языки и т.п., где кавычка выполняет другие функции</w:t>
      </w:r>
    </w:p>
  </w:comment>
  <w:comment w:id="364" w:author="Ивонина Ирина" w:date="2016-08-03T18:22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??? Что означает действие «поглощать»: принятые сообщения? обработанные?</w:t>
      </w:r>
    </w:p>
  </w:comment>
  <w:comment w:id="386" w:author="Ивонина Ирина" w:date="2016-08-03T17:17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??? Это вообще надо расписывать? Ваш читатель разве не должен подозревать о существовании этих вещей?</w:t>
      </w:r>
    </w:p>
    <w:p w:rsidR="005432DC" w:rsidRDefault="005432DC">
      <w:pPr>
        <w:pStyle w:val="a6"/>
      </w:pPr>
      <w:r>
        <w:t xml:space="preserve">А если писать общеизвестное, то только как канву (основу) для описания специфики вашего конкретного случая. Сейчас тут эти связи теряются. </w:t>
      </w:r>
    </w:p>
    <w:p w:rsidR="005432DC" w:rsidRDefault="005432DC">
      <w:pPr>
        <w:pStyle w:val="a6"/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r w:rsidRPr="000F6591">
        <w:rPr>
          <w:b/>
        </w:rPr>
        <w:t xml:space="preserve">Особенно непонятно, зачем упоминается метод </w:t>
      </w:r>
      <w:r w:rsidRPr="000F6591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process</w:t>
      </w:r>
    </w:p>
    <w:p w:rsidR="005432DC" w:rsidRDefault="005432DC">
      <w:pPr>
        <w:pStyle w:val="a6"/>
      </w:pPr>
      <w:r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Т.е. надо вести рассказ от известного к новому</w:t>
      </w:r>
    </w:p>
  </w:comment>
  <w:comment w:id="398" w:author="Ивонина Ирина" w:date="2016-08-03T17:24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??? каких значений? Речь шла о теле и заголовках сообщения. Опять потеряли связи</w:t>
      </w:r>
    </w:p>
    <w:p w:rsidR="005432DC" w:rsidRDefault="005432DC">
      <w:pPr>
        <w:pStyle w:val="a6"/>
      </w:pPr>
    </w:p>
    <w:p w:rsidR="005432DC" w:rsidRDefault="005432DC">
      <w:pPr>
        <w:pStyle w:val="a6"/>
        <w:rPr>
          <w:rFonts w:ascii="Arial" w:hAnsi="Arial" w:cs="Arial"/>
          <w:color w:val="222222"/>
          <w:shd w:val="clear" w:color="auto" w:fill="FFFFFF"/>
        </w:rPr>
      </w:pPr>
      <w:r>
        <w:t xml:space="preserve">Итак, известно, что 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Redis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 xml:space="preserve"> – сетевое журналируемое хранилище данных типа «ключ — значение» с открытым исходным кодом. (это не обязательно так подробно)</w:t>
      </w:r>
    </w:p>
    <w:p w:rsidR="005432DC" w:rsidRDefault="005432DC">
      <w:pPr>
        <w:pStyle w:val="a6"/>
      </w:pPr>
      <w:r>
        <w:rPr>
          <w:rFonts w:ascii="Arial" w:hAnsi="Arial" w:cs="Arial"/>
          <w:color w:val="222222"/>
          <w:shd w:val="clear" w:color="auto" w:fill="FFFFFF"/>
        </w:rPr>
        <w:t>Теперь надо связать ваши значения (курсов валют, надо полагать?) с телом или заголовком сообщения (каким из двух заголовков?)</w:t>
      </w:r>
    </w:p>
  </w:comment>
  <w:comment w:id="409" w:author="Ивонина Ирина" w:date="2016-08-03T17:30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Этот вывод ни из чего не следует – пока, по крайней мере</w:t>
      </w:r>
    </w:p>
  </w:comment>
  <w:comment w:id="413" w:author="Ивонина Ирина" w:date="2016-08-03T17:36:00Z" w:initials="ИИ">
    <w:p w:rsidR="005432DC" w:rsidRPr="00EA78DC" w:rsidRDefault="005432DC">
      <w:pPr>
        <w:pStyle w:val="a6"/>
        <w:rPr>
          <w:b/>
        </w:rPr>
      </w:pPr>
      <w:r>
        <w:rPr>
          <w:rStyle w:val="a5"/>
        </w:rPr>
        <w:annotationRef/>
      </w:r>
      <w:r w:rsidRPr="00EA78DC">
        <w:rPr>
          <w:b/>
          <w:highlight w:val="yellow"/>
        </w:rPr>
        <w:t xml:space="preserve">Листинг </w:t>
      </w:r>
      <w:r>
        <w:rPr>
          <w:b/>
          <w:highlight w:val="yellow"/>
        </w:rPr>
        <w:t xml:space="preserve">к </w:t>
      </w:r>
      <w:r w:rsidRPr="00EA78DC">
        <w:rPr>
          <w:b/>
          <w:highlight w:val="yellow"/>
        </w:rPr>
        <w:t>сценари</w:t>
      </w:r>
      <w:r>
        <w:rPr>
          <w:b/>
          <w:highlight w:val="yellow"/>
        </w:rPr>
        <w:t>ю</w:t>
      </w:r>
      <w:r w:rsidRPr="00EA78DC">
        <w:rPr>
          <w:b/>
          <w:highlight w:val="yellow"/>
        </w:rPr>
        <w:t xml:space="preserve"> 2:</w:t>
      </w:r>
    </w:p>
  </w:comment>
  <w:comment w:id="428" w:author="Ивонина Ирина" w:date="2016-08-03T17:40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 xml:space="preserve">??? что пытались сказать? </w:t>
      </w:r>
    </w:p>
    <w:p w:rsidR="005432DC" w:rsidRDefault="005432DC">
      <w:pPr>
        <w:pStyle w:val="a6"/>
      </w:pPr>
      <w:r w:rsidRPr="00EA78DC">
        <w:rPr>
          <w:b/>
        </w:rPr>
        <w:t>На этапе логирования можно ознакомиться с содержанием сообщения и его атрибутами</w:t>
      </w:r>
      <w:r>
        <w:t xml:space="preserve">? </w:t>
      </w:r>
    </w:p>
  </w:comment>
  <w:comment w:id="430" w:author="Ивонина Ирина" w:date="2016-08-03T19:37:00Z" w:initials="ИИ">
    <w:p w:rsidR="005432DC" w:rsidRDefault="005432DC">
      <w:pPr>
        <w:pStyle w:val="a6"/>
      </w:pPr>
      <w:r>
        <w:t>«</w:t>
      </w:r>
      <w:r>
        <w:rPr>
          <w:rStyle w:val="a5"/>
        </w:rPr>
        <w:annotationRef/>
      </w:r>
      <w:r>
        <w:t xml:space="preserve">Для того чтобы» составной союз, в начале предложения обычно не разделяется запятой, т.к. целиком входит в придаточную часть. </w:t>
      </w:r>
    </w:p>
    <w:p w:rsidR="005432DC" w:rsidRDefault="005432DC">
      <w:pPr>
        <w:pStyle w:val="a6"/>
      </w:pPr>
      <w:r>
        <w:t xml:space="preserve">Здесь я его упростила, чтобы два предложения не начинались одинаково – с «для» </w:t>
      </w:r>
    </w:p>
  </w:comment>
  <w:comment w:id="454" w:author="Ивонина Ирина" w:date="2016-08-03T18:57:00Z" w:initials="ИИ">
    <w:p w:rsidR="005432DC" w:rsidRDefault="005432DC">
      <w:pPr>
        <w:pStyle w:val="a6"/>
        <w:rPr>
          <w:rStyle w:val="a5"/>
        </w:rPr>
      </w:pPr>
      <w:r>
        <w:rPr>
          <w:rStyle w:val="a5"/>
        </w:rPr>
        <w:annotationRef/>
      </w:r>
      <w:r>
        <w:rPr>
          <w:rStyle w:val="a5"/>
        </w:rPr>
        <w:t xml:space="preserve">См. </w:t>
      </w:r>
      <w:r>
        <w:rPr>
          <w:rStyle w:val="a5"/>
        </w:rPr>
        <w:annotationRef/>
      </w:r>
      <w:r>
        <w:rPr>
          <w:rStyle w:val="a5"/>
        </w:rPr>
        <w:t>вопрос к заголовку выше</w:t>
      </w:r>
    </w:p>
    <w:p w:rsidR="005432DC" w:rsidRDefault="005432DC" w:rsidP="004B3952">
      <w:pPr>
        <w:pStyle w:val="a6"/>
      </w:pPr>
      <w:r>
        <w:t xml:space="preserve">??? </w:t>
      </w:r>
      <w:r>
        <w:rPr>
          <w:lang w:val="en-US"/>
        </w:rPr>
        <w:t>GET</w:t>
      </w:r>
      <w:r>
        <w:t xml:space="preserve"> – это метод, пишется прописными (см. </w:t>
      </w:r>
      <w:hyperlink r:id="rId2" w:history="1">
        <w:r w:rsidRPr="00294497">
          <w:rPr>
            <w:rStyle w:val="ab"/>
          </w:rPr>
          <w:t>https://ru.wikipedia.org/wiki/HTTP</w:t>
        </w:r>
      </w:hyperlink>
      <w:r>
        <w:t>), а варианты дефисного написания ближе к разговорным (в целом, не противоречит стилю статьи)</w:t>
      </w:r>
    </w:p>
    <w:p w:rsidR="005432DC" w:rsidRPr="00DA4A29" w:rsidRDefault="005432DC" w:rsidP="004B3952">
      <w:pPr>
        <w:pStyle w:val="a6"/>
        <w:rPr>
          <w:b/>
        </w:rPr>
      </w:pPr>
      <w:r>
        <w:t xml:space="preserve">… </w:t>
      </w:r>
      <w:r w:rsidRPr="00DA4A29">
        <w:rPr>
          <w:b/>
        </w:rPr>
        <w:t xml:space="preserve">в зависимости от параметра запроса типа </w:t>
      </w:r>
      <w:r w:rsidRPr="00DA4A29">
        <w:rPr>
          <w:b/>
          <w:lang w:val="en-US"/>
        </w:rPr>
        <w:t>GET</w:t>
      </w:r>
    </w:p>
    <w:p w:rsidR="005432DC" w:rsidRDefault="005432DC" w:rsidP="004B3952">
      <w:pPr>
        <w:pStyle w:val="a6"/>
        <w:rPr>
          <w:b/>
        </w:rPr>
      </w:pPr>
      <w:r w:rsidRPr="00DA4A29">
        <w:rPr>
          <w:b/>
        </w:rPr>
        <w:t xml:space="preserve">… в зависимости от параметра </w:t>
      </w:r>
      <w:r w:rsidRPr="00DA4A29">
        <w:rPr>
          <w:b/>
          <w:lang w:val="en-US"/>
        </w:rPr>
        <w:t>GET</w:t>
      </w:r>
      <w:r w:rsidRPr="00DA4A29">
        <w:rPr>
          <w:b/>
        </w:rPr>
        <w:t>-запроса</w:t>
      </w:r>
    </w:p>
    <w:p w:rsidR="005432DC" w:rsidRDefault="005432DC" w:rsidP="004B3952">
      <w:pPr>
        <w:pStyle w:val="a6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r>
        <w:rPr>
          <w:b/>
        </w:rPr>
        <w:t xml:space="preserve">??? </w:t>
      </w:r>
      <w:r w:rsidRPr="009F78F0">
        <w:t>К чему относится конструкция «,который…»</w:t>
      </w:r>
      <w:r>
        <w:t>?Ф</w:t>
      </w:r>
      <w:r w:rsidRPr="009F78F0">
        <w:t xml:space="preserve">ормально она может и к веб-сервису, и к </w:t>
      </w:r>
      <w:r w:rsidRPr="009F78F0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Jetty относиться. НАДО УТОЧНЯТЬ и упрощать предложение</w:t>
      </w:r>
    </w:p>
    <w:p w:rsidR="005432DC" w:rsidRDefault="005432DC" w:rsidP="004B3952">
      <w:pPr>
        <w:pStyle w:val="a6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??? непонятно, КАК может быть связан возврат сообщения с параметрами запроса (в отличие от фразы: …</w:t>
      </w:r>
      <w:r w:rsidRPr="00462EB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формирует ответ в соответствии с параметрами запроса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). </w:t>
      </w:r>
    </w:p>
    <w:p w:rsidR="005432DC" w:rsidRDefault="005432DC" w:rsidP="004B3952">
      <w:pPr>
        <w:pStyle w:val="a6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??? Судя по тексту, </w:t>
      </w:r>
      <w:r w:rsidRPr="009F78F0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Jetty</w:t>
      </w: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в заголовке несуществен, стоит убрать.</w:t>
      </w:r>
    </w:p>
    <w:p w:rsidR="005432DC" w:rsidRDefault="005432DC" w:rsidP="004B3952">
      <w:pPr>
        <w:pStyle w:val="a6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В итоге, получается что-то типа этого:</w:t>
      </w:r>
    </w:p>
    <w:p w:rsidR="005432DC" w:rsidRDefault="005432DC" w:rsidP="004B3952">
      <w:pPr>
        <w:pStyle w:val="a6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 w:rsidRPr="00462EB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Реализация веб-сервиса, формирующего ответ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в </w:t>
      </w:r>
      <w:r w:rsidRPr="00462EB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соответствии с параметрами </w:t>
      </w:r>
      <w:r w:rsidRPr="00462EB9">
        <w:rPr>
          <w:b/>
          <w:lang w:val="en-US"/>
        </w:rPr>
        <w:t>GET</w:t>
      </w:r>
      <w:r w:rsidRPr="00462EB9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-</w:t>
      </w:r>
      <w:r w:rsidRPr="00462EB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запроса</w:t>
      </w:r>
    </w:p>
    <w:p w:rsidR="005432DC" w:rsidRPr="00462EB9" w:rsidRDefault="005432DC" w:rsidP="004B3952">
      <w:pPr>
        <w:pStyle w:val="a6"/>
        <w:rPr>
          <w:b/>
        </w:rPr>
      </w:pPr>
      <w:r w:rsidRPr="00FF34D3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Или еще того короче: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Формирование ответного сообщения в </w:t>
      </w:r>
      <w:r w:rsidRPr="00462EB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соответствии с параметрами </w:t>
      </w:r>
      <w:r w:rsidRPr="00462EB9">
        <w:rPr>
          <w:b/>
          <w:lang w:val="en-US"/>
        </w:rPr>
        <w:t>GET</w:t>
      </w:r>
      <w:r w:rsidRPr="00462EB9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-</w:t>
      </w:r>
      <w:r w:rsidRPr="00462EB9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запроса</w:t>
      </w:r>
    </w:p>
    <w:p w:rsidR="005432DC" w:rsidRDefault="005432DC" w:rsidP="004B3952">
      <w:pPr>
        <w:pStyle w:val="a6"/>
      </w:pPr>
      <w:r w:rsidRPr="00853360">
        <w:rPr>
          <w:b/>
        </w:rPr>
        <w:t xml:space="preserve">+ </w:t>
      </w:r>
      <w:r w:rsidRPr="00FF34D3">
        <w:rPr>
          <w:b/>
          <w:highlight w:val="yellow"/>
        </w:rPr>
        <w:t>исправить в заголовке «Сценарий 3»</w:t>
      </w:r>
    </w:p>
    <w:p w:rsidR="005432DC" w:rsidRDefault="005432DC">
      <w:pPr>
        <w:pStyle w:val="a6"/>
      </w:pPr>
    </w:p>
  </w:comment>
  <w:comment w:id="458" w:author="Ивонина Ирина" w:date="2016-08-03T17:57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??? Это Вы для себя напоминалку сделали?</w:t>
      </w:r>
    </w:p>
    <w:p w:rsidR="005432DC" w:rsidRDefault="005432DC">
      <w:pPr>
        <w:pStyle w:val="a6"/>
      </w:pPr>
      <w:r>
        <w:t>А почему скрины только для здесь?</w:t>
      </w:r>
    </w:p>
  </w:comment>
  <w:comment w:id="465" w:author="Ивонина Ирина" w:date="2016-08-04T11:28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 xml:space="preserve">??? </w:t>
      </w:r>
    </w:p>
  </w:comment>
  <w:comment w:id="469" w:author="Ивонина Ирина" w:date="2016-08-03T18:49:00Z" w:initials="ИИ">
    <w:p w:rsidR="005432DC" w:rsidRPr="009D13D3" w:rsidRDefault="005432DC">
      <w:pPr>
        <w:pStyle w:val="a6"/>
        <w:rPr>
          <w:b/>
        </w:rPr>
      </w:pPr>
      <w:r>
        <w:rPr>
          <w:rStyle w:val="a5"/>
        </w:rPr>
        <w:annotationRef/>
      </w:r>
      <w:r>
        <w:t xml:space="preserve">?? возвращает … </w:t>
      </w:r>
      <w:r w:rsidRPr="009D13D3">
        <w:rPr>
          <w:b/>
        </w:rPr>
        <w:t xml:space="preserve">в кодировке </w:t>
      </w:r>
      <w:r w:rsidRPr="009D13D3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XML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?</w:t>
      </w:r>
      <w:r>
        <w:rPr>
          <w:rStyle w:val="a5"/>
        </w:rPr>
        <w:annotationRef/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… </w:t>
      </w:r>
      <w:r w:rsidRPr="009D13D3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в формате XML</w:t>
      </w:r>
      <w:r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?</w:t>
      </w:r>
    </w:p>
  </w:comment>
  <w:comment w:id="471" w:author="Ивонина Ирина" w:date="2016-08-03T17:58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…, подсолим, поперчим, слегка обжарим с двух сторон и подадим к столу горячим…</w:t>
      </w:r>
    </w:p>
    <w:p w:rsidR="005432DC" w:rsidRDefault="005432DC">
      <w:pPr>
        <w:pStyle w:val="a6"/>
      </w:pPr>
    </w:p>
    <w:p w:rsidR="005432DC" w:rsidRDefault="005432DC">
      <w:pPr>
        <w:pStyle w:val="a6"/>
      </w:pPr>
      <w:r>
        <w:t>Чего сказать-то хотели?</w:t>
      </w:r>
    </w:p>
  </w:comment>
  <w:comment w:id="473" w:author="Ивонина Ирина" w:date="2016-08-04T11:20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 xml:space="preserve">?? Как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uuid</w:t>
      </w:r>
      <w:r>
        <w:t xml:space="preserve"> связан с упомянутым выше параметром? (вообще, это стандарт идентификации)</w:t>
      </w:r>
    </w:p>
    <w:p w:rsidR="005432DC" w:rsidRDefault="005432DC">
      <w:pPr>
        <w:pStyle w:val="a6"/>
      </w:pPr>
      <w:r>
        <w:t>Если ради этого все и затевалось, то почему «предполагается»?</w:t>
      </w:r>
    </w:p>
    <w:p w:rsidR="005432DC" w:rsidRDefault="005432DC">
      <w:pPr>
        <w:pStyle w:val="a6"/>
      </w:pPr>
      <w:r>
        <w:t>Если я уловила идею, последние два предложения – повторы, надо убирать</w:t>
      </w:r>
    </w:p>
  </w:comment>
  <w:comment w:id="476" w:author="Ивонина Ирина" w:date="2016-08-03T18:01:00Z" w:initials="ИИ">
    <w:p w:rsidR="005432DC" w:rsidRDefault="005432DC">
      <w:pPr>
        <w:pStyle w:val="a6"/>
      </w:pPr>
      <w:r>
        <w:rPr>
          <w:rStyle w:val="a5"/>
        </w:rPr>
        <w:annotationRef/>
      </w:r>
      <w:r w:rsidRPr="00EA78DC">
        <w:rPr>
          <w:b/>
          <w:highlight w:val="yellow"/>
        </w:rPr>
        <w:t xml:space="preserve">Листинг </w:t>
      </w:r>
      <w:r>
        <w:rPr>
          <w:b/>
          <w:highlight w:val="yellow"/>
        </w:rPr>
        <w:t xml:space="preserve">к </w:t>
      </w:r>
      <w:r w:rsidRPr="00EA78DC">
        <w:rPr>
          <w:b/>
          <w:highlight w:val="yellow"/>
        </w:rPr>
        <w:t>сценари</w:t>
      </w:r>
      <w:r>
        <w:rPr>
          <w:b/>
          <w:highlight w:val="yellow"/>
        </w:rPr>
        <w:t>ю3</w:t>
      </w:r>
      <w:r w:rsidRPr="00EA78DC">
        <w:rPr>
          <w:b/>
          <w:highlight w:val="yellow"/>
        </w:rPr>
        <w:t>:</w:t>
      </w:r>
    </w:p>
  </w:comment>
  <w:comment w:id="495" w:author="Ивонина Ирина" w:date="2016-08-04T11:36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А зачем они нужны, эти запросы для проверки? Есть риск, что параметр будет определяться неверно? Или для чего? И почему только для этого сценария запросы для проверки указаны?</w:t>
      </w:r>
    </w:p>
  </w:comment>
  <w:comment w:id="501" w:author="Ивонина Ирина" w:date="2016-08-03T18:02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 xml:space="preserve">??? Чьими пожеланиями? И почему этот фрагмент стоит </w:t>
      </w:r>
      <w:r w:rsidRPr="000F461D">
        <w:rPr>
          <w:b/>
        </w:rPr>
        <w:t>после</w:t>
      </w:r>
      <w:r>
        <w:t xml:space="preserve"> примеров для проверки? Это логично? Ведь выполнение сценария не завершено?</w:t>
      </w:r>
    </w:p>
  </w:comment>
  <w:comment w:id="502" w:author="Ивонина Ирина" w:date="2016-08-03T18:02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 xml:space="preserve">Тут все для примера. А почему именно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Jetty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и </w:t>
      </w:r>
      <w:r>
        <w:t>в каких случаях целесообразней использовать другое? И будет ли как-то отличаться выполнение сценария</w:t>
      </w:r>
    </w:p>
    <w:p w:rsidR="005432DC" w:rsidRDefault="005432DC">
      <w:pPr>
        <w:pStyle w:val="a6"/>
      </w:pPr>
    </w:p>
    <w:p w:rsidR="005432DC" w:rsidRDefault="005432DC">
      <w:pPr>
        <w:pStyle w:val="a6"/>
      </w:pPr>
      <w:r>
        <w:t xml:space="preserve">Заметим, что для решения этой задачи могут использоваться не только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Jetty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но и другие инструменты: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Spray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SoapUI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и т. п.</w:t>
      </w:r>
    </w:p>
  </w:comment>
  <w:comment w:id="525" w:author="Ивонина Ирина" w:date="2016-08-04T11:59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??? как «с помощью»: изменяя (если там по умолчанию что-то есть)? указывая, задавая нужные, определяя требуемые…?</w:t>
      </w:r>
    </w:p>
  </w:comment>
  <w:comment w:id="529" w:author="Ивонина Ирина" w:date="2016-08-04T14:24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 xml:space="preserve">А что со строкой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endpoint</w:t>
      </w:r>
      <w:r>
        <w:rPr>
          <w:rStyle w:val="a5"/>
        </w:rPr>
        <w:annotationRef/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? Она как-то меняется при работе с очередями и БД или живет как есть? По-моему, стоит уточнить </w:t>
      </w:r>
    </w:p>
  </w:comment>
  <w:comment w:id="532" w:author="Ивонина Ирина" w:date="2016-08-04T12:02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??? какой объект, какой компонент? Два абс. абстрактных слова, которые надо уточнять</w:t>
      </w:r>
    </w:p>
  </w:comment>
  <w:comment w:id="538" w:author="Ивонина Ирина" w:date="2016-08-04T12:20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Вот это и след.имена – это что? Имена классов, экземпляров, компонентов, типов …?</w:t>
      </w:r>
    </w:p>
    <w:p w:rsidR="005432DC" w:rsidRDefault="005432DC">
      <w:pPr>
        <w:pStyle w:val="a6"/>
      </w:pPr>
      <w:r>
        <w:t xml:space="preserve">Уточните здесь и далее </w:t>
      </w:r>
    </w:p>
  </w:comment>
  <w:comment w:id="542" w:author="Ивонина Ирина" w:date="2016-08-04T12:23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??? данный код – это который? Сейчас связь не установлена</w:t>
      </w:r>
    </w:p>
  </w:comment>
  <w:comment w:id="543" w:author="Ивонина Ирина" w:date="2016-08-04T12:25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 xml:space="preserve">??? Зачем создавать </w:t>
      </w:r>
      <w:r w:rsidRPr="001B22CB">
        <w:rPr>
          <w:b/>
        </w:rPr>
        <w:t>таблицу</w:t>
      </w:r>
      <w:r>
        <w:t>? Свяжите с предыдущими высказываниями. Это объект? Компонент? Она создается для очереди? Для БД? Для того и другого?</w:t>
      </w:r>
    </w:p>
  </w:comment>
  <w:comment w:id="547" w:author="Ивонина Ирина" w:date="2016-08-03T18:05:00Z" w:initials="ИИ">
    <w:p w:rsidR="005432DC" w:rsidRDefault="005432DC">
      <w:pPr>
        <w:pStyle w:val="a6"/>
        <w:rPr>
          <w:b/>
        </w:rPr>
      </w:pPr>
      <w:r>
        <w:rPr>
          <w:rStyle w:val="a5"/>
        </w:rPr>
        <w:annotationRef/>
      </w:r>
      <w:r w:rsidRPr="00EA78DC">
        <w:rPr>
          <w:b/>
          <w:highlight w:val="yellow"/>
        </w:rPr>
        <w:t xml:space="preserve">Листинг </w:t>
      </w:r>
      <w:r>
        <w:rPr>
          <w:b/>
          <w:highlight w:val="yellow"/>
        </w:rPr>
        <w:t xml:space="preserve">к </w:t>
      </w:r>
      <w:r w:rsidRPr="00EA78DC">
        <w:rPr>
          <w:b/>
          <w:highlight w:val="yellow"/>
        </w:rPr>
        <w:t>сценари</w:t>
      </w:r>
      <w:r>
        <w:rPr>
          <w:b/>
          <w:highlight w:val="yellow"/>
        </w:rPr>
        <w:t>ю4</w:t>
      </w:r>
      <w:r w:rsidRPr="00EA78DC">
        <w:rPr>
          <w:b/>
          <w:highlight w:val="yellow"/>
        </w:rPr>
        <w:t>:</w:t>
      </w:r>
    </w:p>
    <w:p w:rsidR="005432DC" w:rsidRDefault="005432DC">
      <w:pPr>
        <w:pStyle w:val="a6"/>
        <w:rPr>
          <w:b/>
        </w:rPr>
      </w:pPr>
    </w:p>
    <w:p w:rsidR="005432DC" w:rsidRDefault="005432DC">
      <w:pPr>
        <w:pStyle w:val="a6"/>
      </w:pPr>
      <w:r>
        <w:rPr>
          <w:b/>
        </w:rPr>
        <w:t>++ А не следует ли тут листинг разбить на этапы?</w:t>
      </w:r>
    </w:p>
  </w:comment>
  <w:comment w:id="548" w:author="Ивонина Ирина" w:date="2016-08-04T12:39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Создаем? Импортируем? Определяем? Указываем?</w:t>
      </w:r>
    </w:p>
    <w:p w:rsidR="005432DC" w:rsidRDefault="005432DC">
      <w:pPr>
        <w:pStyle w:val="a6"/>
      </w:pPr>
    </w:p>
    <w:p w:rsidR="005432DC" w:rsidRPr="001B22CB" w:rsidRDefault="005432DC" w:rsidP="001B22CB">
      <w:pPr>
        <w:pStyle w:val="a6"/>
        <w:rPr>
          <w:b/>
        </w:rPr>
      </w:pPr>
      <w:r w:rsidRPr="001B22CB">
        <w:rPr>
          <w:b/>
        </w:rPr>
        <w:t>!!!ВСЕ КОММЕНТАРИИ должны быть построены по одной модели (см. прим. к первому листингу)</w:t>
      </w:r>
    </w:p>
    <w:p w:rsidR="005432DC" w:rsidRDefault="005432DC">
      <w:pPr>
        <w:pStyle w:val="a6"/>
      </w:pPr>
    </w:p>
  </w:comment>
  <w:comment w:id="552" w:author="Ивонина Ирина" w:date="2016-08-04T12:36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??? кого импортируем:</w:t>
      </w:r>
    </w:p>
    <w:p w:rsidR="005432DC" w:rsidRDefault="005432DC">
      <w:pPr>
        <w:pStyle w:val="a6"/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</w:pPr>
      <w:r>
        <w:t xml:space="preserve">… объект класса </w:t>
      </w:r>
      <w:r w:rsidRPr="007E302F"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ConnectionFactory</w:t>
      </w:r>
      <w:r>
        <w:rPr>
          <w:rFonts w:ascii="Courier New" w:eastAsia="Times New Roman" w:hAnsi="Courier New" w:cs="Courier New"/>
          <w:i/>
          <w:iCs/>
          <w:color w:val="999988"/>
          <w:sz w:val="18"/>
          <w:szCs w:val="18"/>
          <w:bdr w:val="none" w:sz="0" w:space="0" w:color="auto" w:frame="1"/>
          <w:shd w:val="clear" w:color="auto" w:fill="F8F8F8"/>
          <w:lang w:eastAsia="ru-RU"/>
        </w:rPr>
        <w:t>?</w:t>
      </w:r>
    </w:p>
    <w:p w:rsidR="005432DC" w:rsidRPr="001B22CB" w:rsidRDefault="005432DC">
      <w:pPr>
        <w:pStyle w:val="a6"/>
        <w:rPr>
          <w:b/>
        </w:rPr>
      </w:pPr>
    </w:p>
  </w:comment>
  <w:comment w:id="561" w:author="Ивонина Ирина" w:date="2016-08-04T12:41:00Z" w:initials="ИИ">
    <w:p w:rsidR="005432DC" w:rsidRDefault="005432DC" w:rsidP="00F663D5">
      <w:pPr>
        <w:pStyle w:val="a6"/>
        <w:rPr>
          <w:b/>
        </w:rPr>
      </w:pPr>
      <w:r>
        <w:rPr>
          <w:rStyle w:val="a5"/>
        </w:rPr>
        <w:annotationRef/>
      </w:r>
      <w:r>
        <w:t xml:space="preserve">??? … </w:t>
      </w:r>
      <w:r w:rsidRPr="001B22CB">
        <w:rPr>
          <w:b/>
        </w:rPr>
        <w:t xml:space="preserve">будем </w:t>
      </w:r>
      <w:r>
        <w:rPr>
          <w:b/>
        </w:rPr>
        <w:t>указывать имя</w:t>
      </w:r>
      <w:r w:rsidRPr="00F663D5">
        <w:rPr>
          <w:b/>
        </w:rPr>
        <w:t xml:space="preserve"> h2db </w:t>
      </w:r>
    </w:p>
    <w:p w:rsidR="005432DC" w:rsidRDefault="005432DC" w:rsidP="00F663D5">
      <w:pPr>
        <w:pStyle w:val="a6"/>
      </w:pPr>
      <w:r>
        <w:rPr>
          <w:b/>
        </w:rPr>
        <w:t>Если кавычки нужны по правилам записи кода, можно их оставить</w:t>
      </w:r>
    </w:p>
  </w:comment>
  <w:comment w:id="566" w:author="Ивонина Ирина" w:date="2016-08-04T12:47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Что это: объект/компонент/класс/тип/…</w:t>
      </w:r>
    </w:p>
  </w:comment>
  <w:comment w:id="567" w:author="Ивонина Ирина" w:date="2016-08-04T12:47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??? вы повторяетесь?</w:t>
      </w:r>
    </w:p>
  </w:comment>
  <w:comment w:id="570" w:author="Ивонина Ирина" w:date="2016-08-04T12:49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??? и когда этом мы его так назвали? Где об этом сказано?</w:t>
      </w:r>
    </w:p>
    <w:p w:rsidR="005432DC" w:rsidRDefault="005432DC">
      <w:pPr>
        <w:pStyle w:val="a6"/>
      </w:pPr>
      <w:r>
        <w:t>+ про кавычки см. выше</w:t>
      </w:r>
    </w:p>
  </w:comment>
  <w:comment w:id="571" w:author="Ивонина Ирина" w:date="2016-08-04T12:50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??? не зря ведь он мне не нравится? Чего он каждый раз как джокер из колоды выпрыгивает? Или вводите термин в начало статьи и используйте аккуратно и последовательно</w:t>
      </w:r>
    </w:p>
  </w:comment>
  <w:comment w:id="574" w:author="Ивонина Ирина" w:date="2016-08-04T12:52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??? Формируем запрос в БД со следующими параметрами:</w:t>
      </w:r>
    </w:p>
  </w:comment>
  <w:comment w:id="579" w:author="Ивонина Ирина" w:date="2016-08-04T12:54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 xml:space="preserve">??? что-то связь снова пропала? Это компонент, который мы создаем для каждого брокера? </w:t>
      </w:r>
    </w:p>
    <w:p w:rsidR="005432DC" w:rsidRDefault="005432DC">
      <w:pPr>
        <w:pStyle w:val="a6"/>
      </w:pPr>
      <w:r>
        <w:t>И мы опять возвращаемся к вопросу – а не стоит ли поделить листинг на фрагменты и обозначить их подзаголовками?</w:t>
      </w:r>
    </w:p>
  </w:comment>
  <w:comment w:id="585" w:author="Ивонина Ирина" w:date="2016-08-04T13:23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 xml:space="preserve">??? в каких единицах измеряете? И что именно измеряете в скобках – поле в БД или поле сообщения? Какая-то стандартная длина поля есть или она в каждом случае своя? И что с вашим сообщением – оно больше длины поля? Меньше? Равно? </w:t>
      </w:r>
    </w:p>
  </w:comment>
  <w:comment w:id="597" w:author="Ивонина Ирина" w:date="2016-08-04T13:31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Каких других? По какому признаку они отличаются от – чего? Тех, о которых писали абзацем выше?</w:t>
      </w:r>
    </w:p>
  </w:comment>
  <w:comment w:id="598" w:author="Ивонина Ирина" w:date="2016-08-04T13:33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Зачем нужно? Мы по-прежнему пытаемся решить задачу с длиной сообщения?</w:t>
      </w:r>
    </w:p>
    <w:p w:rsidR="005432DC" w:rsidRDefault="005432DC">
      <w:pPr>
        <w:pStyle w:val="a6"/>
      </w:pPr>
      <w:r>
        <w:t>Или речь уже о чем-то другом? Надо уточнять</w:t>
      </w:r>
    </w:p>
  </w:comment>
  <w:comment w:id="611" w:author="Ивонина Ирина" w:date="2016-08-04T13:40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 xml:space="preserve">??? Не настаиваю, что угадала содержание в этой фразе. Она для примера – какие позиции (смыслы) следует уточнять. </w:t>
      </w:r>
    </w:p>
  </w:comment>
  <w:comment w:id="620" w:author="Ивонина Ирина" w:date="2016-08-04T13:42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??? На каком этапе возникают сложности – при отправке в БД? Сейчас это не вербализовано</w:t>
      </w:r>
    </w:p>
    <w:p w:rsidR="005432DC" w:rsidRDefault="005432DC">
      <w:pPr>
        <w:pStyle w:val="a6"/>
      </w:pPr>
      <w:r>
        <w:t>+ непонятно – это всегда так или в каких-то конкретных случаях?</w:t>
      </w:r>
    </w:p>
    <w:p w:rsidR="005432DC" w:rsidRDefault="005432DC">
      <w:pPr>
        <w:pStyle w:val="a6"/>
      </w:pPr>
      <w:r>
        <w:t>уточнить</w:t>
      </w:r>
    </w:p>
  </w:comment>
  <w:comment w:id="623" w:author="Ивонина Ирина" w:date="2016-08-04T13:44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Некоторых пользователей? Некоторых сообщений?</w:t>
      </w:r>
    </w:p>
    <w:p w:rsidR="005432DC" w:rsidRDefault="005432DC">
      <w:pPr>
        <w:pStyle w:val="a6"/>
      </w:pPr>
      <w:r>
        <w:t>Или речь вообще о том, что</w:t>
      </w:r>
    </w:p>
    <w:p w:rsidR="005432DC" w:rsidRPr="00F44E88" w:rsidRDefault="005432DC">
      <w:pPr>
        <w:pStyle w:val="a6"/>
        <w:rPr>
          <w:b/>
        </w:rPr>
      </w:pPr>
      <w:r w:rsidRPr="00F44E88">
        <w:rPr>
          <w:b/>
        </w:rPr>
        <w:t>Некоторые библиотеки в репозиториях закрыты для общего доступа</w:t>
      </w:r>
      <w:r>
        <w:rPr>
          <w:b/>
        </w:rPr>
        <w:t xml:space="preserve">, поэтому для отправки сообщения используются файлы </w:t>
      </w:r>
      <w:r w:rsidRPr="00F44E88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ru-RU"/>
        </w:rPr>
        <w:t>*.jar</w:t>
      </w:r>
      <w:r>
        <w:rPr>
          <w:b/>
        </w:rPr>
        <w:t xml:space="preserve"> , записываемые в папку </w:t>
      </w:r>
      <w:r w:rsidRPr="00F44E88">
        <w:rPr>
          <w:rFonts w:ascii="Verdana" w:eastAsia="Times New Roman" w:hAnsi="Verdana" w:cs="Times New Roman"/>
          <w:color w:val="000000"/>
          <w:sz w:val="21"/>
          <w:szCs w:val="21"/>
          <w:highlight w:val="yellow"/>
          <w:lang w:eastAsia="ru-RU"/>
        </w:rPr>
        <w:t>lib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.</w:t>
      </w:r>
    </w:p>
    <w:p w:rsidR="005432DC" w:rsidRDefault="005432DC">
      <w:pPr>
        <w:pStyle w:val="a6"/>
      </w:pPr>
    </w:p>
  </w:comment>
  <w:comment w:id="629" w:author="Ивонина Ирина" w:date="2016-08-04T13:49:00Z" w:initials="ИИ">
    <w:p w:rsidR="005432DC" w:rsidRDefault="005432DC">
      <w:pPr>
        <w:pStyle w:val="a6"/>
      </w:pPr>
      <w:r>
        <w:t>«</w:t>
      </w:r>
      <w:r>
        <w:rPr>
          <w:rStyle w:val="a5"/>
        </w:rPr>
        <w:annotationRef/>
      </w:r>
      <w:r>
        <w:t>В любом случае» – это в каком именно? Уточнить</w:t>
      </w:r>
    </w:p>
    <w:p w:rsidR="005432DC" w:rsidRDefault="005432DC">
      <w:pPr>
        <w:pStyle w:val="a6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  <w:r>
        <w:t>«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нужно получить connectionfactory</w:t>
      </w:r>
      <w:r>
        <w:rPr>
          <w:rStyle w:val="a5"/>
        </w:rPr>
        <w:annotationRef/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» – это как? У кого «получить» (кто его дает?)</w:t>
      </w:r>
    </w:p>
    <w:p w:rsidR="005432DC" w:rsidRDefault="005432DC">
      <w:pPr>
        <w:pStyle w:val="a6"/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Покавижу</w:t>
      </w:r>
      <w:r w:rsidRPr="0015523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что</w:t>
      </w:r>
      <w:r w:rsidRPr="00155238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С</w:t>
      </w:r>
      <w:r w:rsidRPr="0015523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onnection</w:t>
      </w:r>
      <w:r w:rsidRPr="00155238">
        <w:rPr>
          <w:rFonts w:ascii="Verdana" w:eastAsia="Times New Roman" w:hAnsi="Verdana" w:cs="Times New Roman"/>
          <w:b/>
          <w:color w:val="000000"/>
          <w:sz w:val="21"/>
          <w:szCs w:val="21"/>
          <w:lang w:val="en-US" w:eastAsia="ru-RU"/>
        </w:rPr>
        <w:t>F</w:t>
      </w:r>
      <w:r w:rsidRPr="00155238">
        <w:rPr>
          <w:rFonts w:ascii="Verdana" w:eastAsia="Times New Roman" w:hAnsi="Verdana" w:cs="Times New Roman"/>
          <w:color w:val="000000"/>
          <w:sz w:val="21"/>
          <w:szCs w:val="21"/>
          <w:lang w:val="en-US" w:eastAsia="ru-RU"/>
        </w:rPr>
        <w:t>actory</w:t>
      </w:r>
      <w:r>
        <w:rPr>
          <w:rStyle w:val="a5"/>
        </w:rPr>
        <w:annotationRef/>
      </w:r>
      <w:r w:rsidRPr="0015523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– 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это </w:t>
      </w:r>
      <w:r w:rsidRPr="00155238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объект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, который можно </w:t>
      </w:r>
      <w:r w:rsidRPr="00155238">
        <w:rPr>
          <w:rFonts w:ascii="Verdana" w:eastAsia="Times New Roman" w:hAnsi="Verdana" w:cs="Times New Roman"/>
          <w:b/>
          <w:color w:val="000000"/>
          <w:sz w:val="21"/>
          <w:szCs w:val="21"/>
          <w:lang w:eastAsia="ru-RU"/>
        </w:rPr>
        <w:t>создать</w:t>
      </w:r>
    </w:p>
    <w:p w:rsidR="005432DC" w:rsidRDefault="005432DC">
      <w:pPr>
        <w:pStyle w:val="a6"/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</w:pPr>
    </w:p>
    <w:p w:rsidR="005432DC" w:rsidRPr="00155238" w:rsidRDefault="005432DC">
      <w:pPr>
        <w:pStyle w:val="a6"/>
      </w:pPr>
      <w:r w:rsidRPr="00155238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Еще вижу, термин используется и в значении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 xml:space="preserve"> «фабрика соединений» - но и тут это администрируемый объект, который создается на стороне сервера </w:t>
      </w:r>
    </w:p>
  </w:comment>
  <w:comment w:id="633" w:author="Ивонина Ирина" w:date="2016-08-04T14:00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??? так? Или речь уже о другом:</w:t>
      </w:r>
    </w:p>
  </w:comment>
  <w:comment w:id="642" w:author="Ивонина Ирина" w:date="2016-08-04T14:04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И снова вопрос с подачей ссылок:</w:t>
      </w:r>
    </w:p>
    <w:p w:rsidR="005432DC" w:rsidRDefault="005432DC">
      <w:pPr>
        <w:pStyle w:val="a6"/>
      </w:pPr>
    </w:p>
    <w:p w:rsidR="005432DC" w:rsidRDefault="005432DC">
      <w:pPr>
        <w:pStyle w:val="a6"/>
      </w:pPr>
      <w:r>
        <w:t xml:space="preserve">открытая: Если взять за основу инструкцию, размещенную на …. , то объявление компонента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connectionfactory</w:t>
      </w:r>
      <w:r>
        <w:rPr>
          <w:rStyle w:val="a5"/>
        </w:rPr>
        <w:annotationRef/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…</w:t>
      </w:r>
    </w:p>
    <w:p w:rsidR="005432DC" w:rsidRDefault="005432DC">
      <w:pPr>
        <w:pStyle w:val="a6"/>
      </w:pPr>
    </w:p>
    <w:p w:rsidR="005432DC" w:rsidRDefault="005432DC">
      <w:pPr>
        <w:pStyle w:val="a6"/>
      </w:pPr>
      <w:r>
        <w:t xml:space="preserve">закрытая (активная): : Если взять за основу </w:t>
      </w:r>
      <w:r w:rsidRPr="001110A4">
        <w:rPr>
          <w:color w:val="0070C0"/>
          <w:u w:val="single"/>
        </w:rPr>
        <w:t>инструкцию</w:t>
      </w:r>
      <w:r w:rsidRPr="001110A4">
        <w:t>, то</w:t>
      </w:r>
      <w:r>
        <w:t xml:space="preserve">то объявление компонента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connectionfactory</w:t>
      </w:r>
      <w:r>
        <w:rPr>
          <w:rStyle w:val="a5"/>
        </w:rPr>
        <w:annotationRef/>
      </w:r>
      <w:r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…</w:t>
      </w:r>
    </w:p>
  </w:comment>
  <w:comment w:id="646" w:author="Ивонина Ирина" w:date="2016-08-04T14:08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??? так?</w:t>
      </w:r>
    </w:p>
  </w:comment>
  <w:comment w:id="650" w:author="Ивонина Ирина" w:date="2016-08-04T14:10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Начните новое предложение. Или слабо?</w:t>
      </w:r>
    </w:p>
    <w:p w:rsidR="005432DC" w:rsidRDefault="005432DC">
      <w:pPr>
        <w:pStyle w:val="a6"/>
      </w:pPr>
      <w:r>
        <w:t>Вариантов дополна. Самый простой:</w:t>
      </w:r>
    </w:p>
    <w:p w:rsidR="005432DC" w:rsidRDefault="005432DC">
      <w:pPr>
        <w:pStyle w:val="a6"/>
      </w:pPr>
      <w:r>
        <w:t>Формат … будет таким: …</w:t>
      </w:r>
    </w:p>
    <w:p w:rsidR="005432DC" w:rsidRDefault="005432DC">
      <w:pPr>
        <w:pStyle w:val="a6"/>
      </w:pPr>
      <w:r>
        <w:t>А можно связать мысль с предыдущ. Текстом, продолжить ее с того же места, где началось ветвление</w:t>
      </w:r>
    </w:p>
  </w:comment>
  <w:comment w:id="673" w:author="Ивонина Ирина" w:date="2016-08-04T14:31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 Уточните, в этом сценарии «обработка» всегда = «маршрутизация»?</w:t>
      </w:r>
    </w:p>
    <w:p w:rsidR="005432DC" w:rsidRDefault="005432DC">
      <w:pPr>
        <w:pStyle w:val="a6"/>
      </w:pPr>
      <w:r>
        <w:t xml:space="preserve">Если да, лучше так и писать. Если нет – это странно (отклонение от темы) </w:t>
      </w:r>
    </w:p>
  </w:comment>
  <w:comment w:id="681" w:author="Ивонина Ирина" w:date="2016-08-04T14:34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 а это и все остальное, надо понимать, и есть значения элемента «То»?</w:t>
      </w:r>
    </w:p>
  </w:comment>
  <w:comment w:id="702" w:author="Ивонина Ирина" w:date="2016-08-04T14:39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??? а что с нашей темой – маршрутизацией? Уточните, что будете делать с таким сообщением, куда отправлять?</w:t>
      </w:r>
    </w:p>
  </w:comment>
  <w:comment w:id="703" w:author="Ивонина Ирина" w:date="2016-08-04T14:41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 в какое из трех видов сообщений (см.абзац выше)? Или это общее решение для всех?</w:t>
      </w:r>
    </w:p>
  </w:comment>
  <w:comment w:id="704" w:author="Ивонина Ирина" w:date="2016-08-04T14:43:00Z" w:initials="ИИ">
    <w:p w:rsidR="005432DC" w:rsidRDefault="005432DC">
      <w:pPr>
        <w:pStyle w:val="a6"/>
      </w:pPr>
      <w:r>
        <w:t xml:space="preserve">??? </w:t>
      </w:r>
      <w:r>
        <w:rPr>
          <w:rStyle w:val="a5"/>
        </w:rPr>
        <w:annotationRef/>
      </w:r>
      <w:r>
        <w:t xml:space="preserve">«в который» сейчас по грамматике связан только со словом «заголовок» (муж.род, ед.число). Туда (в заголовок) и попадет наше сообщение </w:t>
      </w:r>
      <w:r>
        <w:sym w:font="Wingdings" w:char="F04A"/>
      </w:r>
    </w:p>
    <w:p w:rsidR="005432DC" w:rsidRDefault="005432DC">
      <w:pPr>
        <w:pStyle w:val="a6"/>
      </w:pPr>
      <w:r>
        <w:t>Уточняйте мысл</w:t>
      </w:r>
      <w:r w:rsidRPr="00A85E7F">
        <w:rPr>
          <w:b/>
          <w:i/>
        </w:rPr>
        <w:t>ю</w:t>
      </w:r>
      <w:r>
        <w:t xml:space="preserve">! </w:t>
      </w:r>
    </w:p>
    <w:p w:rsidR="005432DC" w:rsidRDefault="005432DC">
      <w:pPr>
        <w:pStyle w:val="a6"/>
      </w:pPr>
      <w:r>
        <w:t xml:space="preserve">Если этого не сделать, то и след. абзац непонятно, к какому виду сообщений отнести – только к неопознанным летающим сообщениям с </w:t>
      </w:r>
      <w:r w:rsidRPr="007E302F">
        <w:rPr>
          <w:rFonts w:ascii="Verdana" w:eastAsia="Times New Roman" w:hAnsi="Verdana" w:cs="Times New Roman"/>
          <w:color w:val="000000"/>
          <w:sz w:val="21"/>
          <w:szCs w:val="21"/>
          <w:lang w:eastAsia="ru-RU"/>
        </w:rPr>
        <w:t>someAdress</w:t>
      </w:r>
      <w:r>
        <w:t xml:space="preserve"> или вообще ко всем</w:t>
      </w:r>
    </w:p>
    <w:p w:rsidR="005432DC" w:rsidRDefault="005432DC">
      <w:pPr>
        <w:pStyle w:val="a6"/>
      </w:pPr>
    </w:p>
  </w:comment>
  <w:comment w:id="705" w:author="Ивонина Ирина" w:date="2016-08-04T14:48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??? уточняйте мысль (см. выше)</w:t>
      </w:r>
    </w:p>
    <w:p w:rsidR="005432DC" w:rsidRDefault="005432DC">
      <w:pPr>
        <w:pStyle w:val="a6"/>
      </w:pPr>
      <w:r>
        <w:t>??? И что про Скалу хотели сказать?</w:t>
      </w:r>
    </w:p>
    <w:p w:rsidR="005432DC" w:rsidRDefault="005432DC">
      <w:pPr>
        <w:pStyle w:val="a6"/>
      </w:pPr>
      <w:r>
        <w:t>??? И в каком случае и что именно собираетесь менять на рабочий код?</w:t>
      </w:r>
    </w:p>
  </w:comment>
  <w:comment w:id="706" w:author="Ивонина Ирина" w:date="2016-08-03T18:06:00Z" w:initials="ИИ">
    <w:p w:rsidR="005432DC" w:rsidRDefault="005432DC">
      <w:pPr>
        <w:pStyle w:val="a6"/>
      </w:pPr>
      <w:r>
        <w:rPr>
          <w:rStyle w:val="a5"/>
        </w:rPr>
        <w:annotationRef/>
      </w:r>
      <w:r w:rsidRPr="00EA78DC">
        <w:rPr>
          <w:b/>
          <w:highlight w:val="yellow"/>
        </w:rPr>
        <w:t xml:space="preserve">Листинг </w:t>
      </w:r>
      <w:r>
        <w:rPr>
          <w:b/>
          <w:highlight w:val="yellow"/>
        </w:rPr>
        <w:t xml:space="preserve">к </w:t>
      </w:r>
      <w:r w:rsidRPr="00EA78DC">
        <w:rPr>
          <w:b/>
          <w:highlight w:val="yellow"/>
        </w:rPr>
        <w:t>сценари</w:t>
      </w:r>
      <w:r>
        <w:rPr>
          <w:b/>
          <w:highlight w:val="yellow"/>
        </w:rPr>
        <w:t>ю5</w:t>
      </w:r>
      <w:r w:rsidRPr="00EA78DC">
        <w:rPr>
          <w:b/>
          <w:highlight w:val="yellow"/>
        </w:rPr>
        <w:t>:</w:t>
      </w:r>
    </w:p>
  </w:comment>
  <w:comment w:id="727" w:author="Ивонина Ирина" w:date="2016-08-04T14:51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Ой.</w:t>
      </w:r>
    </w:p>
  </w:comment>
  <w:comment w:id="734" w:author="Ивонина Ирина" w:date="2016-08-04T14:53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??? и снова – способ подачи ссылок</w:t>
      </w:r>
    </w:p>
  </w:comment>
  <w:comment w:id="741" w:author="Ивонина Ирина" w:date="2016-08-04T14:55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 xml:space="preserve">А тут не поняла, где заканчивается одна мысль и начинается другая. Что для чего нужно сделать? </w:t>
      </w:r>
    </w:p>
  </w:comment>
  <w:comment w:id="758" w:author="Ивонина Ирина" w:date="2016-08-04T14:58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Не стоит вообще это предложение писать.</w:t>
      </w:r>
    </w:p>
  </w:comment>
  <w:comment w:id="763" w:author="Ивонина Ирина" w:date="2016-08-04T15:05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??? так?</w:t>
      </w:r>
    </w:p>
  </w:comment>
  <w:comment w:id="767" w:author="Ивонина Ирина" w:date="2016-08-04T15:06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???</w:t>
      </w:r>
    </w:p>
  </w:comment>
  <w:comment w:id="770" w:author="Ивонина Ирина" w:date="2016-08-04T15:07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 о чем речь? В фоновом режиме?</w:t>
      </w:r>
    </w:p>
  </w:comment>
  <w:comment w:id="771" w:author="Ивонина Ирина" w:date="2016-08-04T15:09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Символы входят в имя? А что именуете? Директорию? Уточните?</w:t>
      </w:r>
    </w:p>
  </w:comment>
  <w:comment w:id="773" w:author="Ивонина Ирина" w:date="2016-08-04T15:10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Примеры чего Вы приводите? Уточните (назовите объекты)</w:t>
      </w:r>
    </w:p>
  </w:comment>
  <w:comment w:id="778" w:author="Ивонина Ирина" w:date="2016-08-04T15:13:00Z" w:initials="ИИ">
    <w:p w:rsidR="005432DC" w:rsidRDefault="005432DC">
      <w:pPr>
        <w:pStyle w:val="a6"/>
      </w:pPr>
      <w:r>
        <w:t xml:space="preserve">??? </w:t>
      </w:r>
      <w:r>
        <w:rPr>
          <w:rStyle w:val="a5"/>
        </w:rPr>
        <w:annotationRef/>
      </w:r>
      <w:r>
        <w:t>… при включении компьютера?</w:t>
      </w:r>
    </w:p>
  </w:comment>
  <w:comment w:id="786" w:author="Ивонина Ирина" w:date="2016-08-04T15:32:00Z" w:initials="ИИ">
    <w:p w:rsidR="005432DC" w:rsidRPr="001E231C" w:rsidRDefault="005432DC" w:rsidP="001E231C">
      <w:pPr>
        <w:pStyle w:val="a6"/>
      </w:pPr>
      <w:r>
        <w:rPr>
          <w:rStyle w:val="a5"/>
        </w:rPr>
        <w:annotationRef/>
      </w:r>
      <w:r>
        <w:t>См. что указано в заголовке. Если важна именно связка, тогда</w:t>
      </w:r>
    </w:p>
    <w:p w:rsidR="005432DC" w:rsidRPr="00DA4A29" w:rsidRDefault="005432DC" w:rsidP="001E231C">
      <w:pPr>
        <w:pStyle w:val="a6"/>
        <w:rPr>
          <w:b/>
          <w:lang w:val="en-US"/>
        </w:rPr>
      </w:pPr>
      <w:r w:rsidRPr="001E231C">
        <w:rPr>
          <w:b/>
        </w:rPr>
        <w:t xml:space="preserve">… </w:t>
      </w:r>
      <w:r w:rsidRPr="00DA4A29">
        <w:rPr>
          <w:b/>
          <w:lang w:val="en-US"/>
        </w:rPr>
        <w:t xml:space="preserve">Apache Camel </w:t>
      </w:r>
      <w:r w:rsidRPr="00DA4A29">
        <w:rPr>
          <w:b/>
        </w:rPr>
        <w:t>и</w:t>
      </w:r>
      <w:r w:rsidRPr="00DA4A29">
        <w:rPr>
          <w:b/>
          <w:lang w:val="en-US"/>
        </w:rPr>
        <w:t xml:space="preserve"> ScalaDSL …</w:t>
      </w:r>
    </w:p>
    <w:p w:rsidR="005432DC" w:rsidRPr="005432DC" w:rsidRDefault="005432DC" w:rsidP="001E231C">
      <w:pPr>
        <w:pStyle w:val="a6"/>
        <w:rPr>
          <w:lang w:val="en-US"/>
        </w:rPr>
      </w:pPr>
    </w:p>
  </w:comment>
  <w:comment w:id="792" w:author="Ивонина Ирина" w:date="2016-08-04T15:34:00Z" w:initials="ИИ">
    <w:p w:rsidR="005432DC" w:rsidRDefault="005432DC">
      <w:pPr>
        <w:pStyle w:val="a6"/>
        <w:rPr>
          <w:b/>
        </w:rPr>
      </w:pPr>
      <w:r>
        <w:rPr>
          <w:rStyle w:val="a5"/>
        </w:rPr>
        <w:annotationRef/>
      </w:r>
      <w:r>
        <w:t xml:space="preserve">Тут грамматическое число будет зависеть от того, что считаете инструментом: </w:t>
      </w:r>
      <w:r w:rsidRPr="00DA4A29">
        <w:rPr>
          <w:b/>
          <w:lang w:val="en-US"/>
        </w:rPr>
        <w:t>ApacheCamel</w:t>
      </w:r>
      <w:r w:rsidRPr="00DA4A29">
        <w:rPr>
          <w:b/>
        </w:rPr>
        <w:t>и</w:t>
      </w:r>
      <w:r w:rsidRPr="00DA4A29">
        <w:rPr>
          <w:b/>
          <w:lang w:val="en-US"/>
        </w:rPr>
        <w:t>ScalaDSL</w:t>
      </w:r>
      <w:r>
        <w:rPr>
          <w:b/>
        </w:rPr>
        <w:t xml:space="preserve"> вместе, или только </w:t>
      </w:r>
      <w:r w:rsidRPr="00DA4A29">
        <w:rPr>
          <w:b/>
          <w:lang w:val="en-US"/>
        </w:rPr>
        <w:t>ApacheCamel</w:t>
      </w:r>
      <w:r>
        <w:rPr>
          <w:b/>
        </w:rPr>
        <w:t>,</w:t>
      </w:r>
    </w:p>
    <w:p w:rsidR="005432DC" w:rsidRPr="00D934A2" w:rsidRDefault="005432DC">
      <w:pPr>
        <w:pStyle w:val="a6"/>
      </w:pPr>
      <w:r>
        <w:rPr>
          <w:b/>
        </w:rPr>
        <w:t xml:space="preserve">Или </w:t>
      </w:r>
      <w:r w:rsidRPr="00DA4A29">
        <w:rPr>
          <w:b/>
          <w:lang w:val="en-US"/>
        </w:rPr>
        <w:t>ApacheCamel</w:t>
      </w:r>
      <w:r w:rsidRPr="00DA4A29">
        <w:rPr>
          <w:b/>
        </w:rPr>
        <w:t>и</w:t>
      </w:r>
      <w:r w:rsidRPr="00DA4A29">
        <w:rPr>
          <w:b/>
          <w:lang w:val="en-US"/>
        </w:rPr>
        <w:t>ScalaDSL</w:t>
      </w:r>
      <w:r>
        <w:rPr>
          <w:b/>
        </w:rPr>
        <w:t xml:space="preserve"> – это разные инструменты (и тогда стопудово ОБА должны быть указаны в заголовке статьи)</w:t>
      </w:r>
    </w:p>
  </w:comment>
  <w:comment w:id="812" w:author="Ивонина Ирина" w:date="2016-08-04T15:41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??? а так не проще?</w:t>
      </w:r>
    </w:p>
    <w:p w:rsidR="005432DC" w:rsidRPr="00D934A2" w:rsidRDefault="005432DC">
      <w:pPr>
        <w:pStyle w:val="a6"/>
      </w:pPr>
      <w:r>
        <w:t xml:space="preserve">Хотя в статье речь именно о </w:t>
      </w:r>
      <w:r w:rsidRPr="00DA4A29">
        <w:rPr>
          <w:b/>
          <w:lang w:val="en-US"/>
        </w:rPr>
        <w:t>DSL</w:t>
      </w:r>
      <w:r>
        <w:rPr>
          <w:b/>
        </w:rPr>
        <w:t xml:space="preserve">, поэтому не поняла, почему этот пункт включен в плюсы </w:t>
      </w:r>
    </w:p>
  </w:comment>
  <w:comment w:id="813" w:author="Ивонина Ирина" w:date="2016-08-04T15:42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??? о каком пороге речь? Интеллектуальном? Техническом? Ценовом?</w:t>
      </w:r>
    </w:p>
    <w:p w:rsidR="005432DC" w:rsidRDefault="005432DC">
      <w:pPr>
        <w:pStyle w:val="a6"/>
      </w:pPr>
      <w:r>
        <w:t>Если речь по-прежнему о возможности (способности) разобраться в задаче -  это повтор</w:t>
      </w:r>
    </w:p>
  </w:comment>
  <w:comment w:id="814" w:author="Ивонина Ирина" w:date="2016-08-04T15:44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На фоне уже выделенных плюсов/минусов некорректно такой заголовок выводить</w:t>
      </w:r>
    </w:p>
  </w:comment>
  <w:comment w:id="827" w:author="Ивонина Ирина" w:date="2016-08-04T15:50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??? программы?</w:t>
      </w:r>
    </w:p>
  </w:comment>
  <w:comment w:id="832" w:author="Ивонина Ирина" w:date="2016-08-04T15:53:00Z" w:initials="ИИ">
    <w:p w:rsidR="005432DC" w:rsidRDefault="005432DC">
      <w:pPr>
        <w:pStyle w:val="a6"/>
      </w:pPr>
      <w:r>
        <w:rPr>
          <w:rStyle w:val="a5"/>
        </w:rPr>
        <w:annotationRef/>
      </w:r>
      <w:r>
        <w:t>??? это хотели сказать? Если нет, уточняйте, особенно с кодами  - ГДЕ (в каком месте помечается устаревший код)</w:t>
      </w:r>
    </w:p>
    <w:p w:rsidR="005432DC" w:rsidRDefault="005432DC">
      <w:pPr>
        <w:pStyle w:val="a6"/>
      </w:pPr>
      <w:r>
        <w:t>…</w:t>
      </w:r>
      <w:r w:rsidRPr="00FB27A1">
        <w:rPr>
          <w:b/>
        </w:rPr>
        <w:t>код устаревает и помечается как…</w:t>
      </w:r>
    </w:p>
    <w:p w:rsidR="005432DC" w:rsidRDefault="005432DC">
      <w:pPr>
        <w:pStyle w:val="a6"/>
      </w:pPr>
    </w:p>
    <w:p w:rsidR="005432DC" w:rsidRDefault="005432DC">
      <w:pPr>
        <w:pStyle w:val="a6"/>
      </w:pPr>
      <w:r>
        <w:t xml:space="preserve">А это как-то можно оценить – положительно/отрицательно? </w:t>
      </w:r>
    </w:p>
    <w:p w:rsidR="005432DC" w:rsidRDefault="005432DC">
      <w:pPr>
        <w:pStyle w:val="a6"/>
      </w:pPr>
      <w:r>
        <w:t>Тогда и общую мысль можно подхватить:</w:t>
      </w:r>
    </w:p>
    <w:p w:rsidR="005432DC" w:rsidRPr="00FB27A1" w:rsidRDefault="005432DC">
      <w:pPr>
        <w:pStyle w:val="a6"/>
        <w:rPr>
          <w:b/>
        </w:rPr>
      </w:pPr>
      <w:r>
        <w:t>……</w:t>
      </w:r>
      <w:r w:rsidRPr="00FB27A1">
        <w:rPr>
          <w:b/>
        </w:rPr>
        <w:t xml:space="preserve">код устаревает и помечается как… , что, скорее, можно отнести к достоинствам программы.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300692" w15:done="0"/>
  <w15:commentEx w15:paraId="5F431812" w15:done="0"/>
  <w15:commentEx w15:paraId="5E980E15" w15:done="0"/>
  <w15:commentEx w15:paraId="48681930" w15:done="0"/>
  <w15:commentEx w15:paraId="3EBD9EDF" w15:done="0"/>
  <w15:commentEx w15:paraId="24F86FBB" w15:done="0"/>
  <w15:commentEx w15:paraId="479E9EA2" w15:done="0"/>
  <w15:commentEx w15:paraId="547363F1" w15:done="0"/>
  <w15:commentEx w15:paraId="5ABEE10F" w15:done="0"/>
  <w15:commentEx w15:paraId="5DCCA16F" w15:done="0"/>
  <w15:commentEx w15:paraId="5B0B1414" w15:done="0"/>
  <w15:commentEx w15:paraId="5B4F47E7" w15:done="0"/>
  <w15:commentEx w15:paraId="240D4446" w15:done="0"/>
  <w15:commentEx w15:paraId="0805CD14" w15:done="0"/>
  <w15:commentEx w15:paraId="582F55BC" w15:done="0"/>
  <w15:commentEx w15:paraId="1B123BAD" w15:done="0"/>
  <w15:commentEx w15:paraId="2B1D16E8" w15:done="0"/>
  <w15:commentEx w15:paraId="681CB8DA" w15:done="0"/>
  <w15:commentEx w15:paraId="45566C61" w15:done="0"/>
  <w15:commentEx w15:paraId="44A6B450" w15:done="0"/>
  <w15:commentEx w15:paraId="54C95B62" w15:done="0"/>
  <w15:commentEx w15:paraId="5487B609" w15:done="0"/>
  <w15:commentEx w15:paraId="667E74C2" w15:done="0"/>
  <w15:commentEx w15:paraId="4E1EBB33" w15:done="0"/>
  <w15:commentEx w15:paraId="58791C33" w15:done="0"/>
  <w15:commentEx w15:paraId="6B2880D9" w15:done="0"/>
  <w15:commentEx w15:paraId="037E83DF" w15:done="0"/>
  <w15:commentEx w15:paraId="58A4FC06" w15:done="0"/>
  <w15:commentEx w15:paraId="0F179E68" w15:done="0"/>
  <w15:commentEx w15:paraId="5ED029AC" w15:done="0"/>
  <w15:commentEx w15:paraId="5C62D291" w15:done="0"/>
  <w15:commentEx w15:paraId="60BCDFF8" w15:done="0"/>
  <w15:commentEx w15:paraId="3FDD1F97" w15:done="0"/>
  <w15:commentEx w15:paraId="1F868C7E" w15:done="0"/>
  <w15:commentEx w15:paraId="0CE337AA" w15:done="0"/>
  <w15:commentEx w15:paraId="414A6863" w15:done="0"/>
  <w15:commentEx w15:paraId="06406BE0" w15:done="0"/>
  <w15:commentEx w15:paraId="273CFB91" w15:done="0"/>
  <w15:commentEx w15:paraId="51D434D3" w15:done="0"/>
  <w15:commentEx w15:paraId="1ACDD221" w15:done="0"/>
  <w15:commentEx w15:paraId="57957608" w15:done="0"/>
  <w15:commentEx w15:paraId="7AAE65D0" w15:done="0"/>
  <w15:commentEx w15:paraId="0DDB6EF3" w15:done="0"/>
  <w15:commentEx w15:paraId="74229CEF" w15:done="0"/>
  <w15:commentEx w15:paraId="0C5E1314" w15:done="0"/>
  <w15:commentEx w15:paraId="1462E5DA" w15:done="0"/>
  <w15:commentEx w15:paraId="07254646" w15:done="0"/>
  <w15:commentEx w15:paraId="0A5545B7" w15:done="0"/>
  <w15:commentEx w15:paraId="665BC859" w15:done="0"/>
  <w15:commentEx w15:paraId="06AADE47" w15:done="0"/>
  <w15:commentEx w15:paraId="1D7CCAEE" w15:done="0"/>
  <w15:commentEx w15:paraId="5818DDAF" w15:done="0"/>
  <w15:commentEx w15:paraId="04BCE9F8" w15:done="0"/>
  <w15:commentEx w15:paraId="54BCBA39" w15:done="0"/>
  <w15:commentEx w15:paraId="13FA3CD9" w15:done="0"/>
  <w15:commentEx w15:paraId="595957E9" w15:done="0"/>
  <w15:commentEx w15:paraId="129B1833" w15:done="0"/>
  <w15:commentEx w15:paraId="1CA05043" w15:done="0"/>
  <w15:commentEx w15:paraId="32616424" w15:done="0"/>
  <w15:commentEx w15:paraId="2231742A" w15:done="0"/>
  <w15:commentEx w15:paraId="63A122C9" w15:done="0"/>
  <w15:commentEx w15:paraId="4EC3CAF3" w15:done="0"/>
  <w15:commentEx w15:paraId="506B5350" w15:done="0"/>
  <w15:commentEx w15:paraId="73CAFE06" w15:done="0"/>
  <w15:commentEx w15:paraId="30D3A69D" w15:done="0"/>
  <w15:commentEx w15:paraId="25E0CD88" w15:done="0"/>
  <w15:commentEx w15:paraId="1B8EF24E" w15:done="0"/>
  <w15:commentEx w15:paraId="245AB410" w15:done="0"/>
  <w15:commentEx w15:paraId="4402575E" w15:done="0"/>
  <w15:commentEx w15:paraId="799E70DD" w15:done="0"/>
  <w15:commentEx w15:paraId="71FFAF70" w15:done="0"/>
  <w15:commentEx w15:paraId="0638B5A3" w15:done="0"/>
  <w15:commentEx w15:paraId="1886DF72" w15:done="0"/>
  <w15:commentEx w15:paraId="5056AD79" w15:done="0"/>
  <w15:commentEx w15:paraId="3BA2A0B9" w15:done="0"/>
  <w15:commentEx w15:paraId="36BC5C00" w15:done="0"/>
  <w15:commentEx w15:paraId="363D9853" w15:done="0"/>
  <w15:commentEx w15:paraId="215ADB5A" w15:done="0"/>
  <w15:commentEx w15:paraId="5B0D4E44" w15:done="0"/>
  <w15:commentEx w15:paraId="57989344" w15:done="0"/>
  <w15:commentEx w15:paraId="0539C979" w15:done="0"/>
  <w15:commentEx w15:paraId="31BC2332" w15:done="0"/>
  <w15:commentEx w15:paraId="7DF0E1FA" w15:done="0"/>
  <w15:commentEx w15:paraId="5DCFD4C0" w15:done="0"/>
  <w15:commentEx w15:paraId="4C5D77A6" w15:done="0"/>
  <w15:commentEx w15:paraId="642CEB76" w15:done="0"/>
  <w15:commentEx w15:paraId="1C9BAB8E" w15:done="0"/>
  <w15:commentEx w15:paraId="51102D27" w15:done="0"/>
  <w15:commentEx w15:paraId="7D80AF39" w15:done="0"/>
  <w15:commentEx w15:paraId="2FEA8F84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Ивонина Ирина">
    <w15:presenceInfo w15:providerId="AD" w15:userId="S-1-5-21-3964120616-3744752175-1247208575-2075"/>
  </w15:person>
  <w15:person w15:author="Махетов Сергей">
    <w15:presenceInfo w15:providerId="AD" w15:userId="S-1-5-21-3964120616-3744752175-1247208575-168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trackRevisions/>
  <w:defaultTabStop w:val="708"/>
  <w:characterSpacingControl w:val="doNotCompress"/>
  <w:compat/>
  <w:rsids>
    <w:rsidRoot w:val="001F4B62"/>
    <w:rsid w:val="00095FF9"/>
    <w:rsid w:val="000F461D"/>
    <w:rsid w:val="000F6591"/>
    <w:rsid w:val="001110A4"/>
    <w:rsid w:val="00116F16"/>
    <w:rsid w:val="00153353"/>
    <w:rsid w:val="00155238"/>
    <w:rsid w:val="001615B9"/>
    <w:rsid w:val="00176D06"/>
    <w:rsid w:val="001B22CB"/>
    <w:rsid w:val="001B6113"/>
    <w:rsid w:val="001D6E9E"/>
    <w:rsid w:val="001E231C"/>
    <w:rsid w:val="001F4B62"/>
    <w:rsid w:val="00201F6A"/>
    <w:rsid w:val="00265B46"/>
    <w:rsid w:val="00280C16"/>
    <w:rsid w:val="00303298"/>
    <w:rsid w:val="00353B89"/>
    <w:rsid w:val="00370F82"/>
    <w:rsid w:val="0038292C"/>
    <w:rsid w:val="003D2DEE"/>
    <w:rsid w:val="00462EB9"/>
    <w:rsid w:val="004B3952"/>
    <w:rsid w:val="004B4630"/>
    <w:rsid w:val="004E2E1A"/>
    <w:rsid w:val="00503518"/>
    <w:rsid w:val="00527589"/>
    <w:rsid w:val="005432DC"/>
    <w:rsid w:val="005B0A36"/>
    <w:rsid w:val="005E5759"/>
    <w:rsid w:val="0063276F"/>
    <w:rsid w:val="00644503"/>
    <w:rsid w:val="00653E4A"/>
    <w:rsid w:val="00667D58"/>
    <w:rsid w:val="006C7A78"/>
    <w:rsid w:val="006E7F6F"/>
    <w:rsid w:val="00701CAD"/>
    <w:rsid w:val="0071273A"/>
    <w:rsid w:val="007B6BC5"/>
    <w:rsid w:val="007E302F"/>
    <w:rsid w:val="007F23F2"/>
    <w:rsid w:val="00853360"/>
    <w:rsid w:val="008547E8"/>
    <w:rsid w:val="0086591F"/>
    <w:rsid w:val="008714AD"/>
    <w:rsid w:val="009A409D"/>
    <w:rsid w:val="009D13D3"/>
    <w:rsid w:val="009F78F0"/>
    <w:rsid w:val="00A00C12"/>
    <w:rsid w:val="00A23123"/>
    <w:rsid w:val="00A45CFB"/>
    <w:rsid w:val="00A61202"/>
    <w:rsid w:val="00A75844"/>
    <w:rsid w:val="00A85E7F"/>
    <w:rsid w:val="00AA0643"/>
    <w:rsid w:val="00AC5423"/>
    <w:rsid w:val="00B32068"/>
    <w:rsid w:val="00B41589"/>
    <w:rsid w:val="00BB1DC0"/>
    <w:rsid w:val="00BC3F90"/>
    <w:rsid w:val="00BE6DE6"/>
    <w:rsid w:val="00C07762"/>
    <w:rsid w:val="00C25737"/>
    <w:rsid w:val="00C62ECB"/>
    <w:rsid w:val="00C94CD2"/>
    <w:rsid w:val="00C97A49"/>
    <w:rsid w:val="00CC1573"/>
    <w:rsid w:val="00D062A8"/>
    <w:rsid w:val="00D143C0"/>
    <w:rsid w:val="00D22892"/>
    <w:rsid w:val="00D32E9E"/>
    <w:rsid w:val="00D934A2"/>
    <w:rsid w:val="00DA4A29"/>
    <w:rsid w:val="00DD2B07"/>
    <w:rsid w:val="00DD7B4F"/>
    <w:rsid w:val="00DE0615"/>
    <w:rsid w:val="00DE780D"/>
    <w:rsid w:val="00DF3FCE"/>
    <w:rsid w:val="00DF4E33"/>
    <w:rsid w:val="00E24E10"/>
    <w:rsid w:val="00EA78DC"/>
    <w:rsid w:val="00F4113D"/>
    <w:rsid w:val="00F44E88"/>
    <w:rsid w:val="00F663D5"/>
    <w:rsid w:val="00FB27A1"/>
    <w:rsid w:val="00FD1943"/>
    <w:rsid w:val="00FF34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2B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semiHidden/>
    <w:rsid w:val="001F4B6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1F4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612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61202"/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A61202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A6120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A61202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6120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61202"/>
    <w:rPr>
      <w:b/>
      <w:bCs/>
      <w:sz w:val="20"/>
      <w:szCs w:val="20"/>
    </w:rPr>
  </w:style>
  <w:style w:type="paragraph" w:styleId="aa">
    <w:name w:val="Revision"/>
    <w:hidden/>
    <w:uiPriority w:val="99"/>
    <w:semiHidden/>
    <w:rsid w:val="00653E4A"/>
    <w:pPr>
      <w:spacing w:after="0" w:line="240" w:lineRule="auto"/>
    </w:pPr>
  </w:style>
  <w:style w:type="character" w:styleId="ab">
    <w:name w:val="Hyperlink"/>
    <w:basedOn w:val="a0"/>
    <w:uiPriority w:val="99"/>
    <w:unhideWhenUsed/>
    <w:rsid w:val="001B61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C94C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6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ru.wikipedia.org/wiki/HTTP" TargetMode="External"/><Relationship Id="rId1" Type="http://schemas.openxmlformats.org/officeDocument/2006/relationships/hyperlink" Target="https://ru.wikipedia.org/wiki/HTTP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mel.apache.org/component.html" TargetMode="External"/><Relationship Id="rId13" Type="http://schemas.openxmlformats.org/officeDocument/2006/relationships/hyperlink" Target="http://localhost:1234/myapp/myservice?uuid=123" TargetMode="External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hyperlink" Target="http://camel.apache.org/" TargetMode="External"/><Relationship Id="rId12" Type="http://schemas.openxmlformats.org/officeDocument/2006/relationships/hyperlink" Target="http://localhost:1234/myapp/myservice?uuid=2a577d52-e5a1-4da5-96e5-bdba1f68e6f1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hilton/activator-camel-http" TargetMode="External"/><Relationship Id="rId11" Type="http://schemas.openxmlformats.org/officeDocument/2006/relationships/hyperlink" Target="http://camel.apache.org/file2.html" TargetMode="External"/><Relationship Id="rId5" Type="http://schemas.openxmlformats.org/officeDocument/2006/relationships/hyperlink" Target="http://www.lightbend.com/activator/template/camel-http" TargetMode="External"/><Relationship Id="rId15" Type="http://schemas.openxmlformats.org/officeDocument/2006/relationships/hyperlink" Target="http://localhost:1234/myapp/myservice?guid=2a577d52-e5a1-4da5-96e5-bdba1f68e6f" TargetMode="External"/><Relationship Id="rId10" Type="http://schemas.openxmlformats.org/officeDocument/2006/relationships/hyperlink" Target="https://habrahabr.ru/company/cit/blog/269293/" TargetMode="External"/><Relationship Id="rId19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hyperlink" Target="http://camel.apache.org/scala-dsl-eip.html" TargetMode="External"/><Relationship Id="rId14" Type="http://schemas.openxmlformats.org/officeDocument/2006/relationships/hyperlink" Target="http://localhost:1234/myapp/myserv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3482</Words>
  <Characters>19852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Махетов Сергей</dc:creator>
  <cp:keywords/>
  <dc:description/>
  <cp:lastModifiedBy>Enot</cp:lastModifiedBy>
  <cp:revision>5</cp:revision>
  <dcterms:created xsi:type="dcterms:W3CDTF">2016-08-04T11:26:00Z</dcterms:created>
  <dcterms:modified xsi:type="dcterms:W3CDTF">2016-08-06T17:28:00Z</dcterms:modified>
</cp:coreProperties>
</file>